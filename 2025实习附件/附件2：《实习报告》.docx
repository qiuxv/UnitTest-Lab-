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58EF7">
      <w:pPr>
        <w:widowControl/>
        <w:jc w:val="center"/>
        <w:rPr>
          <w:rFonts w:hint="eastAsia" w:ascii="楷体" w:hAnsi="楷体" w:eastAsia="楷体"/>
          <w:sz w:val="28"/>
          <w:szCs w:val="28"/>
        </w:rPr>
      </w:pPr>
      <w:bookmarkStart w:id="0" w:name="_GoBack"/>
      <w:bookmarkEnd w:id="0"/>
    </w:p>
    <w:p w14:paraId="3B9CBE5D">
      <w:pPr>
        <w:widowControl/>
        <w:jc w:val="center"/>
        <w:rPr>
          <w:rFonts w:hint="eastAsia" w:ascii="楷体" w:hAnsi="楷体" w:eastAsia="楷体"/>
          <w:sz w:val="40"/>
          <w:szCs w:val="36"/>
        </w:rPr>
      </w:pPr>
      <w:r>
        <w:rPr>
          <w:rFonts w:hint="eastAsia" w:ascii="楷体" w:hAnsi="楷体" w:eastAsia="楷体"/>
          <w:sz w:val="40"/>
          <w:szCs w:val="36"/>
        </w:rPr>
        <w:t>南 京 航 空 航 天 大 学</w:t>
      </w:r>
    </w:p>
    <w:p w14:paraId="28DE06D8">
      <w:pPr>
        <w:widowControl/>
        <w:spacing w:line="360" w:lineRule="auto"/>
        <w:jc w:val="center"/>
        <w:rPr>
          <w:rFonts w:hint="eastAsia" w:ascii="楷体" w:hAnsi="楷体" w:eastAsia="楷体"/>
          <w:sz w:val="20"/>
          <w:szCs w:val="20"/>
        </w:rPr>
      </w:pPr>
    </w:p>
    <w:p w14:paraId="2BCA10E2">
      <w:pPr>
        <w:widowControl/>
        <w:spacing w:line="360" w:lineRule="auto"/>
        <w:jc w:val="center"/>
        <w:rPr>
          <w:rFonts w:hint="eastAsia" w:ascii="楷体" w:hAnsi="楷体" w:eastAsia="楷体"/>
          <w:sz w:val="20"/>
          <w:szCs w:val="20"/>
        </w:rPr>
      </w:pPr>
    </w:p>
    <w:p w14:paraId="7A55D1E1">
      <w:pPr>
        <w:widowControl/>
        <w:spacing w:line="360" w:lineRule="auto"/>
        <w:jc w:val="center"/>
        <w:rPr>
          <w:rFonts w:hint="eastAsia" w:ascii="黑体" w:hAnsi="黑体" w:eastAsia="黑体"/>
          <w:b/>
          <w:sz w:val="80"/>
          <w:szCs w:val="80"/>
        </w:rPr>
      </w:pPr>
      <w:r>
        <w:rPr>
          <w:rFonts w:hint="eastAsia" w:ascii="黑体" w:hAnsi="黑体" w:eastAsia="黑体"/>
          <w:b/>
          <w:sz w:val="84"/>
          <w:szCs w:val="84"/>
        </w:rPr>
        <w:t>实</w:t>
      </w:r>
      <w:r>
        <w:rPr>
          <w:rFonts w:hint="eastAsia" w:ascii="黑体" w:hAnsi="黑体" w:eastAsia="黑体"/>
          <w:b/>
          <w:sz w:val="18"/>
          <w:szCs w:val="18"/>
        </w:rPr>
        <w:t xml:space="preserve">      </w:t>
      </w:r>
      <w:r>
        <w:rPr>
          <w:rFonts w:hint="eastAsia" w:ascii="黑体" w:hAnsi="黑体" w:eastAsia="黑体"/>
          <w:b/>
          <w:sz w:val="84"/>
          <w:szCs w:val="84"/>
        </w:rPr>
        <w:t>习</w:t>
      </w:r>
      <w:r>
        <w:rPr>
          <w:rFonts w:hint="eastAsia" w:ascii="黑体" w:hAnsi="黑体" w:eastAsia="黑体"/>
          <w:b/>
          <w:sz w:val="18"/>
          <w:szCs w:val="18"/>
        </w:rPr>
        <w:t xml:space="preserve">      </w:t>
      </w:r>
      <w:r>
        <w:rPr>
          <w:rFonts w:hint="eastAsia" w:ascii="黑体" w:hAnsi="黑体" w:eastAsia="黑体"/>
          <w:b/>
          <w:sz w:val="84"/>
          <w:szCs w:val="84"/>
        </w:rPr>
        <w:t>报</w:t>
      </w:r>
      <w:r>
        <w:rPr>
          <w:rFonts w:hint="eastAsia" w:ascii="黑体" w:hAnsi="黑体" w:eastAsia="黑体"/>
          <w:b/>
          <w:sz w:val="18"/>
          <w:szCs w:val="18"/>
        </w:rPr>
        <w:t xml:space="preserve">      </w:t>
      </w:r>
      <w:r>
        <w:rPr>
          <w:rFonts w:hint="eastAsia" w:ascii="黑体" w:hAnsi="黑体" w:eastAsia="黑体"/>
          <w:b/>
          <w:sz w:val="84"/>
          <w:szCs w:val="84"/>
        </w:rPr>
        <w:t>告</w:t>
      </w:r>
    </w:p>
    <w:p w14:paraId="37CBA911">
      <w:pPr>
        <w:widowControl/>
        <w:jc w:val="left"/>
        <w:rPr>
          <w:rFonts w:hint="eastAsia"/>
          <w:sz w:val="24"/>
          <w:szCs w:val="24"/>
        </w:rPr>
      </w:pPr>
    </w:p>
    <w:p w14:paraId="719A652F">
      <w:pPr>
        <w:widowControl/>
        <w:jc w:val="left"/>
        <w:rPr>
          <w:rFonts w:hint="eastAsia"/>
          <w:sz w:val="24"/>
          <w:szCs w:val="24"/>
        </w:rPr>
      </w:pPr>
    </w:p>
    <w:p w14:paraId="22F4CD65">
      <w:pPr>
        <w:widowControl/>
        <w:jc w:val="left"/>
        <w:rPr>
          <w:rFonts w:hint="eastAsia"/>
          <w:sz w:val="24"/>
          <w:szCs w:val="24"/>
        </w:rPr>
      </w:pPr>
    </w:p>
    <w:p w14:paraId="58B6DA8D">
      <w:pPr>
        <w:widowControl/>
        <w:jc w:val="left"/>
        <w:rPr>
          <w:rFonts w:hint="eastAsia"/>
          <w:sz w:val="24"/>
          <w:szCs w:val="24"/>
        </w:rPr>
      </w:pPr>
    </w:p>
    <w:p w14:paraId="558F51FA">
      <w:pPr>
        <w:widowControl/>
        <w:jc w:val="left"/>
        <w:rPr>
          <w:rFonts w:hint="eastAsia"/>
          <w:sz w:val="24"/>
          <w:szCs w:val="24"/>
        </w:rPr>
      </w:pPr>
    </w:p>
    <w:p w14:paraId="259C2ACD">
      <w:pPr>
        <w:widowControl/>
        <w:jc w:val="left"/>
        <w:rPr>
          <w:rFonts w:hint="eastAsia"/>
          <w:sz w:val="24"/>
          <w:szCs w:val="24"/>
        </w:rPr>
      </w:pPr>
    </w:p>
    <w:p w14:paraId="5E4386A9">
      <w:pPr>
        <w:widowControl/>
        <w:jc w:val="left"/>
        <w:rPr>
          <w:rFonts w:hint="eastAsia"/>
          <w:sz w:val="24"/>
          <w:szCs w:val="24"/>
        </w:rPr>
      </w:pPr>
    </w:p>
    <w:p w14:paraId="45F9BF26">
      <w:pPr>
        <w:widowControl/>
        <w:jc w:val="left"/>
        <w:rPr>
          <w:rFonts w:hint="eastAsia"/>
          <w:sz w:val="24"/>
          <w:szCs w:val="24"/>
        </w:rPr>
      </w:pPr>
    </w:p>
    <w:p w14:paraId="3AB6DF5B">
      <w:pPr>
        <w:widowControl/>
        <w:jc w:val="left"/>
        <w:rPr>
          <w:rFonts w:hint="eastAsia"/>
          <w:sz w:val="24"/>
          <w:szCs w:val="24"/>
        </w:rPr>
      </w:pPr>
    </w:p>
    <w:p w14:paraId="2DB08C76">
      <w:pPr>
        <w:widowControl/>
        <w:jc w:val="left"/>
        <w:rPr>
          <w:rFonts w:hint="eastAsia"/>
          <w:sz w:val="24"/>
          <w:szCs w:val="24"/>
        </w:rPr>
      </w:pPr>
    </w:p>
    <w:p w14:paraId="41A61D61">
      <w:pPr>
        <w:widowControl/>
        <w:jc w:val="left"/>
        <w:rPr>
          <w:rFonts w:hint="eastAsia"/>
          <w:sz w:val="24"/>
          <w:szCs w:val="24"/>
        </w:rPr>
      </w:pPr>
    </w:p>
    <w:p w14:paraId="736B26B0">
      <w:pPr>
        <w:widowControl/>
        <w:jc w:val="left"/>
        <w:rPr>
          <w:rFonts w:hint="eastAsia"/>
          <w:sz w:val="24"/>
          <w:szCs w:val="24"/>
        </w:rPr>
      </w:pPr>
    </w:p>
    <w:p w14:paraId="74AC7E98">
      <w:pPr>
        <w:widowControl/>
        <w:jc w:val="left"/>
        <w:rPr>
          <w:rFonts w:hint="eastAsia"/>
          <w:sz w:val="24"/>
          <w:szCs w:val="24"/>
        </w:rPr>
      </w:pPr>
    </w:p>
    <w:p w14:paraId="652BC5AD">
      <w:pPr>
        <w:widowControl/>
        <w:jc w:val="left"/>
        <w:rPr>
          <w:rFonts w:hint="eastAsia"/>
          <w:sz w:val="24"/>
          <w:szCs w:val="24"/>
        </w:rPr>
      </w:pPr>
    </w:p>
    <w:p w14:paraId="5342CB2B">
      <w:pPr>
        <w:widowControl/>
        <w:jc w:val="left"/>
        <w:rPr>
          <w:rFonts w:hint="eastAsia"/>
          <w:sz w:val="24"/>
          <w:szCs w:val="24"/>
        </w:rPr>
      </w:pPr>
    </w:p>
    <w:p w14:paraId="01F20FC8">
      <w:pPr>
        <w:widowControl/>
        <w:jc w:val="left"/>
        <w:rPr>
          <w:rFonts w:hint="eastAsia"/>
          <w:sz w:val="24"/>
          <w:szCs w:val="24"/>
        </w:rPr>
      </w:pPr>
    </w:p>
    <w:p w14:paraId="0BF4B54C">
      <w:pPr>
        <w:widowControl/>
        <w:snapToGrid w:val="0"/>
        <w:spacing w:line="360" w:lineRule="auto"/>
        <w:ind w:left="1260" w:firstLine="420"/>
        <w:jc w:val="left"/>
        <w:rPr>
          <w:rFonts w:hint="eastAsia" w:ascii="仿宋" w:hAnsi="仿宋" w:eastAsia="仿宋"/>
          <w:sz w:val="32"/>
          <w:szCs w:val="32"/>
          <w:lang w:eastAsia="zh-CN"/>
        </w:rPr>
      </w:pPr>
      <w:r>
        <w:rPr>
          <w:rFonts w:hint="eastAsia" w:ascii="仿宋" w:hAnsi="仿宋" w:eastAsia="仿宋"/>
          <w:sz w:val="32"/>
          <w:szCs w:val="32"/>
        </w:rPr>
        <w:t>实习单位</w:t>
      </w:r>
      <w:r>
        <w:rPr>
          <w:rFonts w:hint="eastAsia" w:ascii="仿宋" w:hAnsi="仿宋" w:eastAsia="仿宋"/>
          <w:sz w:val="32"/>
          <w:szCs w:val="32"/>
          <w:lang w:eastAsia="zh-CN"/>
        </w:rPr>
        <w:t>：</w:t>
      </w:r>
    </w:p>
    <w:p w14:paraId="5C78BDF7">
      <w:pPr>
        <w:widowControl/>
        <w:snapToGrid w:val="0"/>
        <w:spacing w:line="360" w:lineRule="auto"/>
        <w:ind w:left="1260" w:firstLine="420"/>
        <w:jc w:val="left"/>
        <w:rPr>
          <w:rFonts w:hint="eastAsia" w:ascii="仿宋" w:hAnsi="仿宋" w:eastAsia="仿宋"/>
          <w:sz w:val="32"/>
          <w:szCs w:val="32"/>
          <w:lang w:eastAsia="zh-CN"/>
        </w:rPr>
      </w:pPr>
      <w:r>
        <w:rPr>
          <w:rFonts w:hint="eastAsia" w:ascii="仿宋" w:hAnsi="仿宋" w:eastAsia="仿宋"/>
          <w:sz w:val="32"/>
          <w:szCs w:val="32"/>
        </w:rPr>
        <w:t>学生姓名</w:t>
      </w:r>
      <w:r>
        <w:rPr>
          <w:rFonts w:hint="eastAsia" w:ascii="仿宋" w:hAnsi="仿宋" w:eastAsia="仿宋"/>
          <w:sz w:val="32"/>
          <w:szCs w:val="32"/>
          <w:lang w:eastAsia="zh-CN"/>
        </w:rPr>
        <w:t>：</w:t>
      </w:r>
    </w:p>
    <w:p w14:paraId="25A917CC">
      <w:pPr>
        <w:widowControl/>
        <w:snapToGrid w:val="0"/>
        <w:spacing w:line="360" w:lineRule="auto"/>
        <w:ind w:left="1260" w:firstLine="420"/>
        <w:jc w:val="left"/>
        <w:rPr>
          <w:rFonts w:hint="eastAsia" w:ascii="仿宋" w:hAnsi="仿宋" w:eastAsia="仿宋"/>
          <w:sz w:val="32"/>
          <w:szCs w:val="32"/>
          <w:lang w:eastAsia="zh-CN"/>
        </w:rPr>
      </w:pPr>
      <w:r>
        <w:rPr>
          <w:rFonts w:hint="eastAsia" w:ascii="仿宋" w:hAnsi="仿宋" w:eastAsia="仿宋"/>
          <w:sz w:val="32"/>
          <w:szCs w:val="32"/>
        </w:rPr>
        <w:t>学生学号</w:t>
      </w:r>
      <w:r>
        <w:rPr>
          <w:rFonts w:hint="eastAsia" w:ascii="仿宋" w:hAnsi="仿宋" w:eastAsia="仿宋"/>
          <w:sz w:val="32"/>
          <w:szCs w:val="32"/>
          <w:lang w:eastAsia="zh-CN"/>
        </w:rPr>
        <w:t>：</w:t>
      </w:r>
    </w:p>
    <w:p w14:paraId="23BCF342">
      <w:pPr>
        <w:widowControl/>
        <w:ind w:left="2520" w:firstLine="420"/>
        <w:jc w:val="left"/>
        <w:rPr>
          <w:rFonts w:hint="eastAsia"/>
          <w:sz w:val="24"/>
          <w:szCs w:val="24"/>
        </w:rPr>
      </w:pPr>
    </w:p>
    <w:p w14:paraId="3637A660">
      <w:pPr>
        <w:widowControl/>
        <w:ind w:left="2520" w:firstLine="420"/>
        <w:jc w:val="left"/>
        <w:rPr>
          <w:rFonts w:hint="eastAsia"/>
          <w:sz w:val="24"/>
          <w:szCs w:val="24"/>
        </w:rPr>
      </w:pPr>
    </w:p>
    <w:p w14:paraId="4CF2F2FF">
      <w:pPr>
        <w:widowControl/>
        <w:ind w:left="2520" w:firstLine="420"/>
        <w:jc w:val="left"/>
        <w:rPr>
          <w:rFonts w:hint="eastAsia"/>
          <w:sz w:val="24"/>
          <w:szCs w:val="24"/>
        </w:rPr>
      </w:pPr>
    </w:p>
    <w:p w14:paraId="3D9747B9">
      <w:pPr>
        <w:widowControl/>
        <w:ind w:left="2520" w:firstLine="420"/>
        <w:jc w:val="left"/>
        <w:rPr>
          <w:rFonts w:hint="eastAsia"/>
          <w:sz w:val="24"/>
          <w:szCs w:val="24"/>
        </w:rPr>
      </w:pPr>
    </w:p>
    <w:p w14:paraId="129D5A14">
      <w:pPr>
        <w:widowControl/>
        <w:ind w:left="2520" w:firstLine="420"/>
        <w:jc w:val="left"/>
        <w:rPr>
          <w:rFonts w:hint="eastAsia"/>
          <w:sz w:val="24"/>
          <w:szCs w:val="24"/>
        </w:rPr>
      </w:pPr>
    </w:p>
    <w:p w14:paraId="4671C703">
      <w:pPr>
        <w:widowControl/>
        <w:ind w:left="2520" w:firstLine="420"/>
        <w:jc w:val="left"/>
        <w:rPr>
          <w:rFonts w:hint="eastAsia"/>
          <w:sz w:val="24"/>
          <w:szCs w:val="24"/>
        </w:rPr>
      </w:pPr>
    </w:p>
    <w:p w14:paraId="0B5DA96C">
      <w:pPr>
        <w:widowControl/>
        <w:snapToGrid w:val="0"/>
        <w:spacing w:line="360" w:lineRule="auto"/>
        <w:ind w:left="2520" w:firstLine="420"/>
        <w:jc w:val="left"/>
        <w:rPr>
          <w:rFonts w:hint="eastAsia" w:ascii="仿宋" w:hAnsi="仿宋" w:eastAsia="仿宋"/>
          <w:sz w:val="32"/>
          <w:szCs w:val="32"/>
        </w:rPr>
      </w:pPr>
      <w:r>
        <w:rPr>
          <w:rFonts w:hint="eastAsia" w:ascii="仿宋" w:hAnsi="仿宋" w:eastAsia="仿宋"/>
          <w:sz w:val="32"/>
          <w:szCs w:val="32"/>
        </w:rPr>
        <w:t xml:space="preserve">   年  月  日</w:t>
      </w:r>
    </w:p>
    <w:p w14:paraId="66EC48DF">
      <w:pPr>
        <w:widowControl/>
        <w:snapToGrid w:val="0"/>
        <w:spacing w:line="360" w:lineRule="auto"/>
        <w:jc w:val="left"/>
        <w:rPr>
          <w:rFonts w:hint="eastAsia" w:ascii="仿宋" w:hAnsi="仿宋" w:eastAsia="仿宋"/>
          <w:sz w:val="32"/>
          <w:szCs w:val="32"/>
        </w:rPr>
      </w:pPr>
    </w:p>
    <w:p w14:paraId="023173CF">
      <w:pPr>
        <w:widowControl/>
        <w:numPr>
          <w:ilvl w:val="0"/>
          <w:numId w:val="1"/>
        </w:numPr>
        <w:jc w:val="left"/>
        <w:rPr>
          <w:rFonts w:hint="eastAsia"/>
          <w:sz w:val="32"/>
          <w:szCs w:val="32"/>
        </w:rPr>
      </w:pPr>
      <w:r>
        <w:rPr>
          <w:sz w:val="28"/>
          <w:szCs w:val="28"/>
        </w:rPr>
        <w:br w:type="page"/>
      </w:r>
      <w:r>
        <w:rPr>
          <w:rFonts w:hint="eastAsia"/>
          <w:sz w:val="32"/>
          <w:szCs w:val="32"/>
        </w:rPr>
        <w:t>概况</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1556"/>
        <w:gridCol w:w="1489"/>
        <w:gridCol w:w="870"/>
        <w:gridCol w:w="855"/>
        <w:gridCol w:w="2116"/>
      </w:tblGrid>
      <w:tr w14:paraId="0E456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642" w:type="dxa"/>
            <w:noWrap w:val="0"/>
            <w:vAlign w:val="center"/>
          </w:tcPr>
          <w:p w14:paraId="080903E5">
            <w:pPr>
              <w:widowControl/>
              <w:snapToGrid w:val="0"/>
              <w:spacing w:before="156" w:beforeLines="50" w:after="156" w:afterLines="50"/>
              <w:jc w:val="center"/>
              <w:rPr>
                <w:rFonts w:hint="eastAsia" w:ascii="宋体" w:hAnsi="宋体"/>
                <w:sz w:val="28"/>
                <w:szCs w:val="28"/>
              </w:rPr>
            </w:pPr>
            <w:r>
              <w:rPr>
                <w:rFonts w:hint="eastAsia" w:ascii="宋体" w:hAnsi="宋体"/>
                <w:sz w:val="28"/>
                <w:szCs w:val="28"/>
              </w:rPr>
              <w:t>学生姓名</w:t>
            </w:r>
          </w:p>
        </w:tc>
        <w:tc>
          <w:tcPr>
            <w:tcW w:w="1556" w:type="dxa"/>
            <w:noWrap w:val="0"/>
            <w:vAlign w:val="center"/>
          </w:tcPr>
          <w:p w14:paraId="6690C032">
            <w:pPr>
              <w:widowControl/>
              <w:spacing w:before="50" w:after="50" w:line="360" w:lineRule="auto"/>
              <w:jc w:val="center"/>
              <w:rPr>
                <w:rFonts w:hint="eastAsia" w:ascii="宋体" w:hAnsi="宋体"/>
                <w:sz w:val="28"/>
                <w:szCs w:val="28"/>
              </w:rPr>
            </w:pPr>
          </w:p>
        </w:tc>
        <w:tc>
          <w:tcPr>
            <w:tcW w:w="1489" w:type="dxa"/>
            <w:noWrap w:val="0"/>
            <w:vAlign w:val="center"/>
          </w:tcPr>
          <w:p w14:paraId="0476902A">
            <w:pPr>
              <w:widowControl/>
              <w:spacing w:before="50" w:after="50" w:line="360" w:lineRule="auto"/>
              <w:jc w:val="center"/>
              <w:rPr>
                <w:rFonts w:hint="eastAsia" w:ascii="宋体" w:hAnsi="宋体"/>
                <w:sz w:val="28"/>
                <w:szCs w:val="28"/>
              </w:rPr>
            </w:pPr>
            <w:r>
              <w:rPr>
                <w:rFonts w:hint="eastAsia" w:ascii="宋体" w:hAnsi="宋体"/>
                <w:sz w:val="28"/>
                <w:szCs w:val="28"/>
              </w:rPr>
              <w:t>性别</w:t>
            </w:r>
          </w:p>
        </w:tc>
        <w:tc>
          <w:tcPr>
            <w:tcW w:w="870" w:type="dxa"/>
            <w:noWrap w:val="0"/>
            <w:vAlign w:val="center"/>
          </w:tcPr>
          <w:p w14:paraId="40F285BE">
            <w:pPr>
              <w:widowControl/>
              <w:spacing w:before="50" w:after="50" w:line="360" w:lineRule="auto"/>
              <w:jc w:val="center"/>
              <w:rPr>
                <w:rFonts w:hint="eastAsia" w:ascii="宋体" w:hAnsi="宋体"/>
                <w:sz w:val="28"/>
                <w:szCs w:val="28"/>
              </w:rPr>
            </w:pPr>
          </w:p>
        </w:tc>
        <w:tc>
          <w:tcPr>
            <w:tcW w:w="855" w:type="dxa"/>
            <w:noWrap w:val="0"/>
            <w:vAlign w:val="center"/>
          </w:tcPr>
          <w:p w14:paraId="4754A820">
            <w:pPr>
              <w:widowControl/>
              <w:spacing w:before="50" w:after="50" w:line="360" w:lineRule="auto"/>
              <w:jc w:val="center"/>
              <w:rPr>
                <w:rFonts w:hint="eastAsia" w:ascii="宋体" w:hAnsi="宋体"/>
                <w:sz w:val="28"/>
                <w:szCs w:val="28"/>
              </w:rPr>
            </w:pPr>
            <w:r>
              <w:rPr>
                <w:rFonts w:hint="eastAsia" w:ascii="宋体" w:hAnsi="宋体"/>
                <w:sz w:val="28"/>
                <w:szCs w:val="28"/>
              </w:rPr>
              <w:t>专业</w:t>
            </w:r>
          </w:p>
        </w:tc>
        <w:tc>
          <w:tcPr>
            <w:tcW w:w="2116" w:type="dxa"/>
            <w:noWrap w:val="0"/>
            <w:vAlign w:val="center"/>
          </w:tcPr>
          <w:p w14:paraId="341A71E6">
            <w:pPr>
              <w:widowControl/>
              <w:spacing w:before="50" w:after="50" w:line="360" w:lineRule="auto"/>
              <w:jc w:val="center"/>
              <w:rPr>
                <w:rFonts w:hint="eastAsia" w:ascii="宋体" w:hAnsi="宋体"/>
                <w:sz w:val="28"/>
                <w:szCs w:val="28"/>
              </w:rPr>
            </w:pPr>
          </w:p>
        </w:tc>
      </w:tr>
      <w:tr w14:paraId="07275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642" w:type="dxa"/>
            <w:noWrap w:val="0"/>
            <w:vAlign w:val="center"/>
          </w:tcPr>
          <w:p w14:paraId="59BCACDD">
            <w:pPr>
              <w:widowControl/>
              <w:snapToGrid w:val="0"/>
              <w:spacing w:before="156" w:beforeLines="50" w:after="156" w:afterLines="50"/>
              <w:jc w:val="center"/>
              <w:rPr>
                <w:rFonts w:hint="eastAsia" w:ascii="宋体" w:hAnsi="宋体" w:eastAsia="宋体"/>
                <w:sz w:val="28"/>
                <w:szCs w:val="28"/>
                <w:lang w:val="en-US" w:eastAsia="zh-CN"/>
              </w:rPr>
            </w:pPr>
            <w:r>
              <w:rPr>
                <w:rFonts w:hint="eastAsia" w:ascii="宋体" w:hAnsi="宋体"/>
                <w:sz w:val="28"/>
                <w:szCs w:val="28"/>
                <w:lang w:val="en-US" w:eastAsia="zh-CN"/>
              </w:rPr>
              <w:t>实习类型</w:t>
            </w:r>
          </w:p>
        </w:tc>
        <w:tc>
          <w:tcPr>
            <w:tcW w:w="6886" w:type="dxa"/>
            <w:gridSpan w:val="5"/>
            <w:noWrap w:val="0"/>
            <w:vAlign w:val="center"/>
          </w:tcPr>
          <w:p w14:paraId="10CB3FA3">
            <w:pPr>
              <w:widowControl/>
              <w:snapToGrid w:val="0"/>
              <w:spacing w:before="156" w:beforeLines="50" w:after="156" w:afterLines="50"/>
              <w:jc w:val="center"/>
              <w:rPr>
                <w:rFonts w:hint="eastAsia" w:ascii="宋体" w:hAnsi="宋体" w:eastAsia="宋体"/>
                <w:sz w:val="28"/>
                <w:szCs w:val="28"/>
                <w:lang w:val="en-US" w:eastAsia="zh-CN"/>
              </w:rPr>
            </w:pPr>
            <w:r>
              <w:rPr>
                <w:rFonts w:hint="eastAsia" w:ascii="宋体" w:hAnsi="宋体"/>
                <w:sz w:val="28"/>
                <w:szCs w:val="28"/>
                <w:lang w:val="en-US" w:eastAsia="zh-CN"/>
              </w:rPr>
              <w:t>分散实习</w:t>
            </w:r>
            <w:r>
              <w:rPr>
                <w:rFonts w:hint="eastAsia" w:ascii="宋体" w:hAnsi="宋体"/>
                <w:sz w:val="28"/>
                <w:szCs w:val="28"/>
                <w:lang w:val="en-US" w:eastAsia="zh-CN"/>
              </w:rPr>
              <w:sym w:font="Wingdings 2" w:char="00A3"/>
            </w:r>
            <w:r>
              <w:rPr>
                <w:rFonts w:hint="eastAsia" w:ascii="宋体" w:hAnsi="宋体"/>
                <w:sz w:val="28"/>
                <w:szCs w:val="28"/>
                <w:lang w:val="en-US" w:eastAsia="zh-CN"/>
              </w:rPr>
              <w:t xml:space="preserve">       项目式实习</w:t>
            </w:r>
            <w:r>
              <w:rPr>
                <w:rFonts w:hint="eastAsia" w:ascii="宋体" w:hAnsi="宋体"/>
                <w:sz w:val="28"/>
                <w:szCs w:val="28"/>
                <w:lang w:val="en-US" w:eastAsia="zh-CN"/>
              </w:rPr>
              <w:sym w:font="Wingdings 2" w:char="00A3"/>
            </w:r>
            <w:r>
              <w:rPr>
                <w:rFonts w:hint="eastAsia" w:ascii="宋体" w:hAnsi="宋体"/>
                <w:sz w:val="28"/>
                <w:szCs w:val="28"/>
                <w:lang w:val="en-US" w:eastAsia="zh-CN"/>
              </w:rPr>
              <w:t xml:space="preserve">       集中实习</w:t>
            </w:r>
            <w:r>
              <w:rPr>
                <w:rFonts w:hint="eastAsia" w:ascii="宋体" w:hAnsi="宋体"/>
                <w:sz w:val="28"/>
                <w:szCs w:val="28"/>
                <w:lang w:val="en-US" w:eastAsia="zh-CN"/>
              </w:rPr>
              <w:sym w:font="Wingdings 2" w:char="00A3"/>
            </w:r>
          </w:p>
        </w:tc>
      </w:tr>
      <w:tr w14:paraId="61A9A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exact"/>
        </w:trPr>
        <w:tc>
          <w:tcPr>
            <w:tcW w:w="1642" w:type="dxa"/>
            <w:noWrap w:val="0"/>
            <w:vAlign w:val="center"/>
          </w:tcPr>
          <w:p w14:paraId="77A68C48">
            <w:pPr>
              <w:widowControl/>
              <w:snapToGrid w:val="0"/>
              <w:spacing w:before="156" w:beforeLines="50" w:after="156" w:afterLines="50"/>
              <w:jc w:val="center"/>
              <w:rPr>
                <w:rFonts w:hint="default" w:ascii="宋体" w:hAnsi="宋体" w:eastAsia="宋体"/>
                <w:sz w:val="28"/>
                <w:szCs w:val="28"/>
                <w:lang w:val="en-US" w:eastAsia="zh-CN"/>
              </w:rPr>
            </w:pPr>
            <w:r>
              <w:rPr>
                <w:rFonts w:hint="eastAsia" w:ascii="宋体" w:hAnsi="宋体"/>
                <w:sz w:val="28"/>
                <w:szCs w:val="28"/>
              </w:rPr>
              <w:t>实习单位</w:t>
            </w:r>
            <w:r>
              <w:rPr>
                <w:rFonts w:hint="eastAsia" w:ascii="宋体" w:hAnsi="宋体"/>
                <w:sz w:val="28"/>
                <w:szCs w:val="28"/>
                <w:lang w:eastAsia="zh-CN"/>
              </w:rPr>
              <w:t>、</w:t>
            </w:r>
            <w:r>
              <w:rPr>
                <w:rFonts w:hint="eastAsia" w:ascii="宋体" w:hAnsi="宋体"/>
                <w:sz w:val="28"/>
                <w:szCs w:val="28"/>
                <w:lang w:val="en-US" w:eastAsia="zh-CN"/>
              </w:rPr>
              <w:t>项目名称</w:t>
            </w:r>
          </w:p>
        </w:tc>
        <w:tc>
          <w:tcPr>
            <w:tcW w:w="3045" w:type="dxa"/>
            <w:gridSpan w:val="2"/>
            <w:noWrap w:val="0"/>
            <w:vAlign w:val="top"/>
          </w:tcPr>
          <w:p w14:paraId="64027996">
            <w:pPr>
              <w:widowControl/>
              <w:snapToGrid w:val="0"/>
              <w:spacing w:before="156" w:beforeLines="50" w:after="156" w:afterLines="50"/>
              <w:jc w:val="both"/>
              <w:rPr>
                <w:rFonts w:hint="eastAsia" w:ascii="宋体" w:hAnsi="宋体"/>
                <w:color w:val="7E7E7E"/>
                <w:sz w:val="28"/>
                <w:szCs w:val="28"/>
              </w:rPr>
            </w:pPr>
            <w:r>
              <w:rPr>
                <w:rFonts w:hint="eastAsia"/>
                <w:color w:val="7E7E7E"/>
                <w:sz w:val="21"/>
                <w:szCs w:val="21"/>
                <w:lang w:val="en-US" w:eastAsia="zh-CN"/>
              </w:rPr>
              <w:t>注：分散、企业项目式、集中实习填实习单位，校内项目式、其他项目式实习填项目名称</w:t>
            </w:r>
          </w:p>
        </w:tc>
        <w:tc>
          <w:tcPr>
            <w:tcW w:w="1725" w:type="dxa"/>
            <w:gridSpan w:val="2"/>
            <w:noWrap w:val="0"/>
            <w:vAlign w:val="center"/>
          </w:tcPr>
          <w:p w14:paraId="148A7A73">
            <w:pPr>
              <w:widowControl/>
              <w:tabs>
                <w:tab w:val="center" w:pos="979"/>
                <w:tab w:val="right" w:pos="1838"/>
              </w:tabs>
              <w:snapToGrid w:val="0"/>
              <w:spacing w:before="156" w:beforeLines="50" w:after="156" w:afterLines="50"/>
              <w:jc w:val="center"/>
              <w:rPr>
                <w:rFonts w:hint="eastAsia" w:ascii="宋体" w:hAnsi="宋体" w:eastAsia="宋体"/>
                <w:sz w:val="28"/>
                <w:szCs w:val="28"/>
                <w:lang w:eastAsia="zh-CN"/>
              </w:rPr>
            </w:pPr>
            <w:r>
              <w:rPr>
                <w:rFonts w:hint="eastAsia" w:ascii="宋体" w:hAnsi="宋体"/>
                <w:sz w:val="28"/>
                <w:szCs w:val="28"/>
              </w:rPr>
              <w:t>起止时间</w:t>
            </w:r>
          </w:p>
        </w:tc>
        <w:tc>
          <w:tcPr>
            <w:tcW w:w="2116" w:type="dxa"/>
            <w:noWrap w:val="0"/>
            <w:vAlign w:val="center"/>
          </w:tcPr>
          <w:p w14:paraId="0D5A6E8F">
            <w:pPr>
              <w:widowControl/>
              <w:snapToGrid w:val="0"/>
              <w:spacing w:before="156" w:beforeLines="50" w:after="156" w:afterLines="50"/>
              <w:jc w:val="center"/>
              <w:rPr>
                <w:rFonts w:hint="eastAsia" w:ascii="宋体" w:hAnsi="宋体"/>
                <w:sz w:val="28"/>
                <w:szCs w:val="28"/>
              </w:rPr>
            </w:pPr>
          </w:p>
        </w:tc>
      </w:tr>
      <w:tr w14:paraId="73894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77" w:hRule="exact"/>
        </w:trPr>
        <w:tc>
          <w:tcPr>
            <w:tcW w:w="1642" w:type="dxa"/>
            <w:noWrap w:val="0"/>
            <w:vAlign w:val="center"/>
          </w:tcPr>
          <w:p w14:paraId="426076CB">
            <w:pPr>
              <w:widowControl/>
              <w:snapToGrid w:val="0"/>
              <w:spacing w:before="156" w:beforeLines="50" w:after="156" w:afterLines="50"/>
              <w:jc w:val="center"/>
              <w:rPr>
                <w:rFonts w:hint="eastAsia" w:ascii="宋体" w:hAnsi="宋体"/>
                <w:sz w:val="28"/>
                <w:szCs w:val="28"/>
              </w:rPr>
            </w:pPr>
            <w:r>
              <w:rPr>
                <w:rFonts w:hint="eastAsia" w:ascii="宋体" w:hAnsi="宋体"/>
                <w:sz w:val="28"/>
                <w:szCs w:val="28"/>
              </w:rPr>
              <w:t>指导教师</w:t>
            </w:r>
          </w:p>
        </w:tc>
        <w:tc>
          <w:tcPr>
            <w:tcW w:w="3045" w:type="dxa"/>
            <w:gridSpan w:val="2"/>
            <w:noWrap w:val="0"/>
            <w:vAlign w:val="center"/>
          </w:tcPr>
          <w:p w14:paraId="76B1B20C">
            <w:pPr>
              <w:widowControl/>
              <w:snapToGrid w:val="0"/>
              <w:spacing w:before="156" w:beforeLines="50" w:after="156" w:afterLines="50"/>
              <w:jc w:val="both"/>
              <w:rPr>
                <w:rFonts w:hint="eastAsia" w:ascii="宋体" w:hAnsi="宋体"/>
                <w:color w:val="7E7E7E"/>
                <w:sz w:val="28"/>
                <w:szCs w:val="28"/>
              </w:rPr>
            </w:pPr>
            <w:r>
              <w:rPr>
                <w:rFonts w:hint="eastAsia"/>
                <w:color w:val="7E7E7E"/>
                <w:sz w:val="21"/>
                <w:szCs w:val="21"/>
                <w:lang w:val="en-US" w:eastAsia="zh-CN"/>
              </w:rPr>
              <w:t>注：填写校内、校外指导教师</w:t>
            </w:r>
          </w:p>
          <w:p w14:paraId="1F37B831">
            <w:pPr>
              <w:pStyle w:val="2"/>
              <w:jc w:val="both"/>
              <w:rPr>
                <w:rFonts w:hint="eastAsia" w:ascii="宋体" w:hAnsi="宋体"/>
                <w:color w:val="7E7E7E"/>
                <w:sz w:val="28"/>
                <w:szCs w:val="28"/>
              </w:rPr>
            </w:pPr>
          </w:p>
          <w:p w14:paraId="37299B22">
            <w:pPr>
              <w:pStyle w:val="2"/>
              <w:jc w:val="both"/>
              <w:rPr>
                <w:rFonts w:hint="eastAsia" w:ascii="宋体" w:hAnsi="宋体"/>
                <w:color w:val="7E7E7E"/>
                <w:sz w:val="28"/>
                <w:szCs w:val="28"/>
              </w:rPr>
            </w:pPr>
          </w:p>
        </w:tc>
        <w:tc>
          <w:tcPr>
            <w:tcW w:w="1725" w:type="dxa"/>
            <w:gridSpan w:val="2"/>
            <w:noWrap w:val="0"/>
            <w:vAlign w:val="center"/>
          </w:tcPr>
          <w:p w14:paraId="2989910C">
            <w:pPr>
              <w:widowControl/>
              <w:snapToGrid w:val="0"/>
              <w:spacing w:before="156" w:beforeLines="50" w:after="156" w:afterLines="50"/>
              <w:jc w:val="center"/>
              <w:rPr>
                <w:rFonts w:hint="eastAsia" w:ascii="宋体" w:hAnsi="宋体"/>
                <w:sz w:val="28"/>
                <w:szCs w:val="28"/>
              </w:rPr>
            </w:pPr>
            <w:r>
              <w:rPr>
                <w:rFonts w:hint="eastAsia" w:ascii="宋体" w:hAnsi="宋体"/>
                <w:sz w:val="28"/>
                <w:szCs w:val="28"/>
              </w:rPr>
              <w:t>职称（职务）</w:t>
            </w:r>
          </w:p>
        </w:tc>
        <w:tc>
          <w:tcPr>
            <w:tcW w:w="2116" w:type="dxa"/>
            <w:noWrap w:val="0"/>
            <w:vAlign w:val="center"/>
          </w:tcPr>
          <w:p w14:paraId="03E110A4">
            <w:pPr>
              <w:widowControl/>
              <w:snapToGrid w:val="0"/>
              <w:spacing w:before="156" w:beforeLines="50" w:after="156" w:afterLines="50"/>
              <w:jc w:val="center"/>
              <w:rPr>
                <w:rFonts w:hint="eastAsia" w:ascii="宋体" w:hAnsi="宋体"/>
                <w:sz w:val="28"/>
                <w:szCs w:val="28"/>
              </w:rPr>
            </w:pPr>
          </w:p>
        </w:tc>
      </w:tr>
    </w:tbl>
    <w:p w14:paraId="594E849B">
      <w:pPr>
        <w:widowControl/>
        <w:jc w:val="left"/>
        <w:rPr>
          <w:rFonts w:hint="eastAsia"/>
          <w:sz w:val="20"/>
          <w:szCs w:val="20"/>
        </w:rPr>
      </w:pPr>
    </w:p>
    <w:p w14:paraId="4E9AEB0A">
      <w:pPr>
        <w:widowControl/>
        <w:numPr>
          <w:ilvl w:val="0"/>
          <w:numId w:val="1"/>
        </w:numPr>
        <w:jc w:val="left"/>
        <w:rPr>
          <w:rFonts w:hint="eastAsia"/>
          <w:sz w:val="32"/>
          <w:szCs w:val="32"/>
        </w:rPr>
      </w:pPr>
      <w:r>
        <w:rPr>
          <w:rFonts w:hint="eastAsia"/>
          <w:sz w:val="32"/>
          <w:szCs w:val="32"/>
        </w:rPr>
        <w:t>实习活动记录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0"/>
        <w:gridCol w:w="1559"/>
        <w:gridCol w:w="1899"/>
      </w:tblGrid>
      <w:tr w14:paraId="328B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3B5514AE">
            <w:pPr>
              <w:widowControl/>
              <w:jc w:val="center"/>
              <w:rPr>
                <w:rFonts w:hint="eastAsia" w:ascii="宋体" w:hAnsi="宋体"/>
                <w:sz w:val="28"/>
                <w:szCs w:val="28"/>
              </w:rPr>
            </w:pPr>
            <w:r>
              <w:rPr>
                <w:rFonts w:hint="eastAsia" w:ascii="宋体" w:hAnsi="宋体"/>
                <w:sz w:val="28"/>
                <w:szCs w:val="28"/>
              </w:rPr>
              <w:t>实习内容及场所</w:t>
            </w:r>
          </w:p>
        </w:tc>
        <w:tc>
          <w:tcPr>
            <w:tcW w:w="1559" w:type="dxa"/>
            <w:noWrap w:val="0"/>
            <w:vAlign w:val="top"/>
          </w:tcPr>
          <w:p w14:paraId="32F9BE1A">
            <w:pPr>
              <w:widowControl/>
              <w:jc w:val="center"/>
              <w:rPr>
                <w:rFonts w:hint="eastAsia" w:ascii="宋体" w:hAnsi="宋体"/>
                <w:sz w:val="28"/>
                <w:szCs w:val="28"/>
              </w:rPr>
            </w:pPr>
            <w:r>
              <w:rPr>
                <w:rFonts w:hint="eastAsia" w:ascii="宋体" w:hAnsi="宋体"/>
                <w:sz w:val="28"/>
                <w:szCs w:val="28"/>
              </w:rPr>
              <w:t>实习时间</w:t>
            </w:r>
          </w:p>
        </w:tc>
        <w:tc>
          <w:tcPr>
            <w:tcW w:w="1899" w:type="dxa"/>
            <w:noWrap w:val="0"/>
            <w:vAlign w:val="top"/>
          </w:tcPr>
          <w:p w14:paraId="715E9D04">
            <w:pPr>
              <w:widowControl/>
              <w:jc w:val="center"/>
              <w:rPr>
                <w:rFonts w:hint="eastAsia" w:ascii="宋体" w:hAnsi="宋体"/>
                <w:sz w:val="28"/>
                <w:szCs w:val="28"/>
              </w:rPr>
            </w:pPr>
            <w:r>
              <w:rPr>
                <w:rFonts w:hint="eastAsia" w:ascii="宋体" w:hAnsi="宋体"/>
                <w:sz w:val="28"/>
                <w:szCs w:val="28"/>
              </w:rPr>
              <w:t>指导教师签字</w:t>
            </w:r>
          </w:p>
        </w:tc>
      </w:tr>
      <w:tr w14:paraId="129C6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3AEFFF01">
            <w:pPr>
              <w:widowControl/>
              <w:jc w:val="both"/>
              <w:rPr>
                <w:rFonts w:hint="eastAsia" w:ascii="宋体" w:hAnsi="宋体"/>
                <w:sz w:val="28"/>
                <w:szCs w:val="28"/>
              </w:rPr>
            </w:pPr>
            <w:r>
              <w:rPr>
                <w:rFonts w:hint="eastAsia"/>
                <w:color w:val="7E7E7E"/>
                <w:sz w:val="21"/>
                <w:szCs w:val="21"/>
                <w:lang w:val="en-US" w:eastAsia="zh-CN"/>
              </w:rPr>
              <w:t>注：</w:t>
            </w:r>
            <w:r>
              <w:rPr>
                <w:rFonts w:hint="eastAsia"/>
                <w:color w:val="7E7E7E"/>
                <w:sz w:val="21"/>
                <w:szCs w:val="21"/>
                <w:lang w:eastAsia="zh-CN"/>
              </w:rPr>
              <w:t>实习活动包括实习期间的各种活动，如参加活动、参观等等。</w:t>
            </w:r>
          </w:p>
        </w:tc>
        <w:tc>
          <w:tcPr>
            <w:tcW w:w="1559" w:type="dxa"/>
            <w:noWrap w:val="0"/>
            <w:vAlign w:val="top"/>
          </w:tcPr>
          <w:p w14:paraId="0BF695AB">
            <w:pPr>
              <w:widowControl/>
              <w:jc w:val="center"/>
              <w:rPr>
                <w:rFonts w:hint="eastAsia" w:ascii="宋体" w:hAnsi="宋体"/>
                <w:sz w:val="28"/>
                <w:szCs w:val="28"/>
              </w:rPr>
            </w:pPr>
            <w:r>
              <w:rPr>
                <w:rFonts w:hint="eastAsia" w:ascii="宋体" w:hAnsi="宋体"/>
                <w:sz w:val="28"/>
                <w:szCs w:val="28"/>
              </w:rPr>
              <w:t>至</w:t>
            </w:r>
          </w:p>
        </w:tc>
        <w:tc>
          <w:tcPr>
            <w:tcW w:w="1899" w:type="dxa"/>
            <w:vMerge w:val="restart"/>
            <w:noWrap w:val="0"/>
            <w:vAlign w:val="top"/>
          </w:tcPr>
          <w:p w14:paraId="0DD73CA0">
            <w:pPr>
              <w:widowControl/>
              <w:jc w:val="both"/>
              <w:rPr>
                <w:rFonts w:hint="default" w:ascii="宋体" w:hAnsi="宋体" w:eastAsia="宋体"/>
                <w:sz w:val="28"/>
                <w:szCs w:val="28"/>
                <w:lang w:val="en-US" w:eastAsia="zh-CN"/>
              </w:rPr>
            </w:pPr>
            <w:r>
              <w:rPr>
                <w:rFonts w:hint="eastAsia" w:ascii="Times New Roman" w:hAnsi="Times New Roman" w:eastAsia="宋体" w:cs="Times New Roman"/>
                <w:color w:val="7F7F7F"/>
                <w:sz w:val="21"/>
                <w:szCs w:val="21"/>
                <w:lang w:val="en-US" w:eastAsia="zh-CN"/>
              </w:rPr>
              <w:t>注：指导教师填写日期并签字</w:t>
            </w:r>
          </w:p>
        </w:tc>
      </w:tr>
      <w:tr w14:paraId="2AF6D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40FA7755">
            <w:pPr>
              <w:widowControl/>
              <w:jc w:val="center"/>
              <w:rPr>
                <w:rFonts w:hint="eastAsia" w:ascii="宋体" w:hAnsi="宋体"/>
                <w:sz w:val="28"/>
                <w:szCs w:val="28"/>
              </w:rPr>
            </w:pPr>
          </w:p>
        </w:tc>
        <w:tc>
          <w:tcPr>
            <w:tcW w:w="1559" w:type="dxa"/>
            <w:noWrap w:val="0"/>
            <w:vAlign w:val="top"/>
          </w:tcPr>
          <w:p w14:paraId="185BDC96">
            <w:pPr>
              <w:widowControl/>
              <w:jc w:val="center"/>
              <w:rPr>
                <w:rFonts w:hint="eastAsia" w:ascii="宋体" w:hAnsi="宋体"/>
                <w:sz w:val="28"/>
                <w:szCs w:val="28"/>
              </w:rPr>
            </w:pPr>
          </w:p>
        </w:tc>
        <w:tc>
          <w:tcPr>
            <w:tcW w:w="1899" w:type="dxa"/>
            <w:vMerge w:val="continue"/>
            <w:noWrap w:val="0"/>
            <w:vAlign w:val="top"/>
          </w:tcPr>
          <w:p w14:paraId="51E57FCC">
            <w:pPr>
              <w:widowControl/>
              <w:jc w:val="center"/>
              <w:rPr>
                <w:rFonts w:hint="eastAsia" w:ascii="宋体" w:hAnsi="宋体"/>
                <w:sz w:val="28"/>
                <w:szCs w:val="28"/>
              </w:rPr>
            </w:pPr>
          </w:p>
        </w:tc>
      </w:tr>
      <w:tr w14:paraId="39A87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0EFAAA49">
            <w:pPr>
              <w:widowControl/>
              <w:jc w:val="center"/>
              <w:rPr>
                <w:rFonts w:hint="eastAsia" w:ascii="宋体" w:hAnsi="宋体"/>
                <w:sz w:val="28"/>
                <w:szCs w:val="28"/>
              </w:rPr>
            </w:pPr>
          </w:p>
        </w:tc>
        <w:tc>
          <w:tcPr>
            <w:tcW w:w="1559" w:type="dxa"/>
            <w:noWrap w:val="0"/>
            <w:vAlign w:val="top"/>
          </w:tcPr>
          <w:p w14:paraId="137A9FBA">
            <w:pPr>
              <w:widowControl/>
              <w:jc w:val="center"/>
              <w:rPr>
                <w:rFonts w:hint="eastAsia" w:ascii="宋体" w:hAnsi="宋体"/>
                <w:sz w:val="28"/>
                <w:szCs w:val="28"/>
              </w:rPr>
            </w:pPr>
            <w:r>
              <w:rPr>
                <w:rFonts w:hint="eastAsia" w:ascii="宋体" w:hAnsi="宋体"/>
                <w:sz w:val="28"/>
                <w:szCs w:val="28"/>
              </w:rPr>
              <w:t>至</w:t>
            </w:r>
          </w:p>
        </w:tc>
        <w:tc>
          <w:tcPr>
            <w:tcW w:w="1899" w:type="dxa"/>
            <w:vMerge w:val="restart"/>
            <w:noWrap w:val="0"/>
            <w:vAlign w:val="top"/>
          </w:tcPr>
          <w:p w14:paraId="3F22F864">
            <w:pPr>
              <w:widowControl/>
              <w:jc w:val="center"/>
              <w:rPr>
                <w:rFonts w:hint="eastAsia" w:ascii="宋体" w:hAnsi="宋体"/>
                <w:sz w:val="28"/>
                <w:szCs w:val="28"/>
              </w:rPr>
            </w:pPr>
          </w:p>
        </w:tc>
      </w:tr>
      <w:tr w14:paraId="6DDAE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417C757F">
            <w:pPr>
              <w:widowControl/>
              <w:jc w:val="center"/>
              <w:rPr>
                <w:rFonts w:hint="eastAsia" w:ascii="宋体" w:hAnsi="宋体"/>
                <w:sz w:val="28"/>
                <w:szCs w:val="28"/>
              </w:rPr>
            </w:pPr>
          </w:p>
        </w:tc>
        <w:tc>
          <w:tcPr>
            <w:tcW w:w="1559" w:type="dxa"/>
            <w:noWrap w:val="0"/>
            <w:vAlign w:val="top"/>
          </w:tcPr>
          <w:p w14:paraId="4B99608B">
            <w:pPr>
              <w:widowControl/>
              <w:jc w:val="center"/>
              <w:rPr>
                <w:rFonts w:hint="eastAsia" w:ascii="宋体" w:hAnsi="宋体"/>
                <w:sz w:val="28"/>
                <w:szCs w:val="28"/>
              </w:rPr>
            </w:pPr>
          </w:p>
        </w:tc>
        <w:tc>
          <w:tcPr>
            <w:tcW w:w="1899" w:type="dxa"/>
            <w:vMerge w:val="continue"/>
            <w:noWrap w:val="0"/>
            <w:vAlign w:val="top"/>
          </w:tcPr>
          <w:p w14:paraId="6D5BC640">
            <w:pPr>
              <w:widowControl/>
              <w:jc w:val="center"/>
              <w:rPr>
                <w:rFonts w:hint="eastAsia" w:ascii="宋体" w:hAnsi="宋体"/>
                <w:sz w:val="28"/>
                <w:szCs w:val="28"/>
              </w:rPr>
            </w:pPr>
          </w:p>
        </w:tc>
      </w:tr>
      <w:tr w14:paraId="65F1E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573780B2">
            <w:pPr>
              <w:widowControl/>
              <w:jc w:val="center"/>
              <w:rPr>
                <w:rFonts w:hint="eastAsia" w:ascii="宋体" w:hAnsi="宋体"/>
                <w:sz w:val="28"/>
                <w:szCs w:val="28"/>
              </w:rPr>
            </w:pPr>
          </w:p>
        </w:tc>
        <w:tc>
          <w:tcPr>
            <w:tcW w:w="1559" w:type="dxa"/>
            <w:noWrap w:val="0"/>
            <w:vAlign w:val="top"/>
          </w:tcPr>
          <w:p w14:paraId="0FC22E41">
            <w:pPr>
              <w:widowControl/>
              <w:jc w:val="center"/>
              <w:rPr>
                <w:rFonts w:hint="eastAsia" w:ascii="宋体" w:hAnsi="宋体"/>
                <w:sz w:val="28"/>
                <w:szCs w:val="28"/>
              </w:rPr>
            </w:pPr>
            <w:r>
              <w:rPr>
                <w:rFonts w:hint="eastAsia" w:ascii="宋体" w:hAnsi="宋体"/>
                <w:sz w:val="28"/>
                <w:szCs w:val="28"/>
              </w:rPr>
              <w:t>至</w:t>
            </w:r>
          </w:p>
        </w:tc>
        <w:tc>
          <w:tcPr>
            <w:tcW w:w="1899" w:type="dxa"/>
            <w:vMerge w:val="restart"/>
            <w:noWrap w:val="0"/>
            <w:vAlign w:val="top"/>
          </w:tcPr>
          <w:p w14:paraId="1663B783">
            <w:pPr>
              <w:widowControl/>
              <w:jc w:val="center"/>
              <w:rPr>
                <w:rFonts w:hint="eastAsia" w:ascii="宋体" w:hAnsi="宋体"/>
                <w:sz w:val="28"/>
                <w:szCs w:val="28"/>
              </w:rPr>
            </w:pPr>
          </w:p>
        </w:tc>
      </w:tr>
      <w:tr w14:paraId="4DDA3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38A4A002">
            <w:pPr>
              <w:widowControl/>
              <w:jc w:val="center"/>
              <w:rPr>
                <w:rFonts w:hint="eastAsia" w:ascii="宋体" w:hAnsi="宋体"/>
                <w:sz w:val="28"/>
                <w:szCs w:val="28"/>
              </w:rPr>
            </w:pPr>
          </w:p>
        </w:tc>
        <w:tc>
          <w:tcPr>
            <w:tcW w:w="1559" w:type="dxa"/>
            <w:noWrap w:val="0"/>
            <w:vAlign w:val="top"/>
          </w:tcPr>
          <w:p w14:paraId="4C5F9A2F">
            <w:pPr>
              <w:widowControl/>
              <w:jc w:val="center"/>
              <w:rPr>
                <w:rFonts w:hint="eastAsia" w:ascii="宋体" w:hAnsi="宋体"/>
                <w:sz w:val="28"/>
                <w:szCs w:val="28"/>
              </w:rPr>
            </w:pPr>
          </w:p>
        </w:tc>
        <w:tc>
          <w:tcPr>
            <w:tcW w:w="1899" w:type="dxa"/>
            <w:vMerge w:val="continue"/>
            <w:noWrap w:val="0"/>
            <w:vAlign w:val="top"/>
          </w:tcPr>
          <w:p w14:paraId="42B071A2">
            <w:pPr>
              <w:widowControl/>
              <w:jc w:val="center"/>
              <w:rPr>
                <w:rFonts w:hint="eastAsia" w:ascii="宋体" w:hAnsi="宋体"/>
                <w:sz w:val="28"/>
                <w:szCs w:val="28"/>
              </w:rPr>
            </w:pPr>
          </w:p>
        </w:tc>
      </w:tr>
      <w:tr w14:paraId="5E26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26BCE714">
            <w:pPr>
              <w:widowControl/>
              <w:jc w:val="center"/>
              <w:rPr>
                <w:rFonts w:hint="eastAsia" w:ascii="宋体" w:hAnsi="宋体"/>
                <w:sz w:val="28"/>
                <w:szCs w:val="28"/>
              </w:rPr>
            </w:pPr>
          </w:p>
        </w:tc>
        <w:tc>
          <w:tcPr>
            <w:tcW w:w="1559" w:type="dxa"/>
            <w:noWrap w:val="0"/>
            <w:vAlign w:val="top"/>
          </w:tcPr>
          <w:p w14:paraId="5FF9E215">
            <w:pPr>
              <w:widowControl/>
              <w:jc w:val="center"/>
              <w:rPr>
                <w:rFonts w:hint="eastAsia" w:ascii="宋体" w:hAnsi="宋体"/>
                <w:sz w:val="28"/>
                <w:szCs w:val="28"/>
              </w:rPr>
            </w:pPr>
            <w:r>
              <w:rPr>
                <w:rFonts w:hint="eastAsia" w:ascii="宋体" w:hAnsi="宋体"/>
                <w:sz w:val="28"/>
                <w:szCs w:val="28"/>
              </w:rPr>
              <w:t>至</w:t>
            </w:r>
          </w:p>
        </w:tc>
        <w:tc>
          <w:tcPr>
            <w:tcW w:w="1899" w:type="dxa"/>
            <w:vMerge w:val="restart"/>
            <w:noWrap w:val="0"/>
            <w:vAlign w:val="top"/>
          </w:tcPr>
          <w:p w14:paraId="459973BC">
            <w:pPr>
              <w:widowControl/>
              <w:jc w:val="center"/>
              <w:rPr>
                <w:rFonts w:hint="eastAsia" w:ascii="宋体" w:hAnsi="宋体"/>
                <w:sz w:val="28"/>
                <w:szCs w:val="28"/>
              </w:rPr>
            </w:pPr>
          </w:p>
        </w:tc>
      </w:tr>
      <w:tr w14:paraId="32E45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4227AF27">
            <w:pPr>
              <w:widowControl/>
              <w:jc w:val="center"/>
              <w:rPr>
                <w:rFonts w:hint="eastAsia" w:ascii="宋体" w:hAnsi="宋体"/>
                <w:sz w:val="28"/>
                <w:szCs w:val="28"/>
              </w:rPr>
            </w:pPr>
          </w:p>
        </w:tc>
        <w:tc>
          <w:tcPr>
            <w:tcW w:w="1559" w:type="dxa"/>
            <w:noWrap w:val="0"/>
            <w:vAlign w:val="top"/>
          </w:tcPr>
          <w:p w14:paraId="24471445">
            <w:pPr>
              <w:widowControl/>
              <w:jc w:val="center"/>
              <w:rPr>
                <w:rFonts w:hint="eastAsia" w:ascii="宋体" w:hAnsi="宋体"/>
                <w:sz w:val="28"/>
                <w:szCs w:val="28"/>
              </w:rPr>
            </w:pPr>
          </w:p>
        </w:tc>
        <w:tc>
          <w:tcPr>
            <w:tcW w:w="1899" w:type="dxa"/>
            <w:vMerge w:val="continue"/>
            <w:noWrap w:val="0"/>
            <w:vAlign w:val="top"/>
          </w:tcPr>
          <w:p w14:paraId="51BCB343">
            <w:pPr>
              <w:widowControl/>
              <w:jc w:val="center"/>
              <w:rPr>
                <w:rFonts w:hint="eastAsia" w:ascii="宋体" w:hAnsi="宋体"/>
                <w:sz w:val="28"/>
                <w:szCs w:val="28"/>
              </w:rPr>
            </w:pPr>
          </w:p>
        </w:tc>
      </w:tr>
      <w:tr w14:paraId="6932F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66F78B07">
            <w:pPr>
              <w:widowControl/>
              <w:jc w:val="center"/>
              <w:rPr>
                <w:rFonts w:hint="eastAsia" w:ascii="宋体" w:hAnsi="宋体"/>
                <w:sz w:val="28"/>
                <w:szCs w:val="28"/>
              </w:rPr>
            </w:pPr>
          </w:p>
        </w:tc>
        <w:tc>
          <w:tcPr>
            <w:tcW w:w="1559" w:type="dxa"/>
            <w:noWrap w:val="0"/>
            <w:vAlign w:val="top"/>
          </w:tcPr>
          <w:p w14:paraId="71FD8B22">
            <w:pPr>
              <w:widowControl/>
              <w:jc w:val="center"/>
              <w:rPr>
                <w:rFonts w:hint="eastAsia" w:ascii="宋体" w:hAnsi="宋体"/>
                <w:sz w:val="28"/>
                <w:szCs w:val="28"/>
              </w:rPr>
            </w:pPr>
            <w:r>
              <w:rPr>
                <w:rFonts w:hint="eastAsia" w:ascii="宋体" w:hAnsi="宋体"/>
                <w:sz w:val="28"/>
                <w:szCs w:val="28"/>
              </w:rPr>
              <w:t>至</w:t>
            </w:r>
          </w:p>
        </w:tc>
        <w:tc>
          <w:tcPr>
            <w:tcW w:w="1899" w:type="dxa"/>
            <w:vMerge w:val="restart"/>
            <w:noWrap w:val="0"/>
            <w:vAlign w:val="top"/>
          </w:tcPr>
          <w:p w14:paraId="333076AB">
            <w:pPr>
              <w:widowControl/>
              <w:jc w:val="center"/>
              <w:rPr>
                <w:rFonts w:hint="eastAsia" w:ascii="宋体" w:hAnsi="宋体"/>
                <w:sz w:val="28"/>
                <w:szCs w:val="28"/>
              </w:rPr>
            </w:pPr>
          </w:p>
        </w:tc>
      </w:tr>
      <w:tr w14:paraId="54125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1842D4F8">
            <w:pPr>
              <w:widowControl/>
              <w:jc w:val="center"/>
              <w:rPr>
                <w:rFonts w:hint="eastAsia" w:ascii="宋体" w:hAnsi="宋体"/>
                <w:sz w:val="28"/>
                <w:szCs w:val="28"/>
              </w:rPr>
            </w:pPr>
          </w:p>
        </w:tc>
        <w:tc>
          <w:tcPr>
            <w:tcW w:w="1559" w:type="dxa"/>
            <w:noWrap w:val="0"/>
            <w:vAlign w:val="top"/>
          </w:tcPr>
          <w:p w14:paraId="4172EDD7">
            <w:pPr>
              <w:widowControl/>
              <w:jc w:val="center"/>
              <w:rPr>
                <w:rFonts w:hint="eastAsia" w:ascii="宋体" w:hAnsi="宋体"/>
                <w:sz w:val="28"/>
                <w:szCs w:val="28"/>
              </w:rPr>
            </w:pPr>
          </w:p>
        </w:tc>
        <w:tc>
          <w:tcPr>
            <w:tcW w:w="1899" w:type="dxa"/>
            <w:vMerge w:val="continue"/>
            <w:noWrap w:val="0"/>
            <w:vAlign w:val="top"/>
          </w:tcPr>
          <w:p w14:paraId="65E8E1C3">
            <w:pPr>
              <w:widowControl/>
              <w:jc w:val="center"/>
              <w:rPr>
                <w:rFonts w:hint="eastAsia" w:ascii="宋体" w:hAnsi="宋体"/>
                <w:sz w:val="28"/>
                <w:szCs w:val="28"/>
              </w:rPr>
            </w:pPr>
          </w:p>
        </w:tc>
      </w:tr>
      <w:tr w14:paraId="0D553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20F37113">
            <w:pPr>
              <w:widowControl/>
              <w:jc w:val="center"/>
              <w:rPr>
                <w:rFonts w:hint="eastAsia" w:ascii="宋体" w:hAnsi="宋体"/>
                <w:sz w:val="28"/>
                <w:szCs w:val="28"/>
              </w:rPr>
            </w:pPr>
          </w:p>
        </w:tc>
        <w:tc>
          <w:tcPr>
            <w:tcW w:w="1559" w:type="dxa"/>
            <w:noWrap w:val="0"/>
            <w:vAlign w:val="top"/>
          </w:tcPr>
          <w:p w14:paraId="218A3F76">
            <w:pPr>
              <w:widowControl/>
              <w:jc w:val="center"/>
              <w:rPr>
                <w:rFonts w:hint="eastAsia" w:ascii="宋体" w:hAnsi="宋体"/>
                <w:sz w:val="28"/>
                <w:szCs w:val="28"/>
              </w:rPr>
            </w:pPr>
            <w:r>
              <w:rPr>
                <w:rFonts w:hint="eastAsia" w:ascii="宋体" w:hAnsi="宋体"/>
                <w:sz w:val="28"/>
                <w:szCs w:val="28"/>
              </w:rPr>
              <w:t>至</w:t>
            </w:r>
          </w:p>
        </w:tc>
        <w:tc>
          <w:tcPr>
            <w:tcW w:w="1899" w:type="dxa"/>
            <w:noWrap w:val="0"/>
            <w:vAlign w:val="top"/>
          </w:tcPr>
          <w:p w14:paraId="0E72E87E">
            <w:pPr>
              <w:widowControl/>
              <w:jc w:val="center"/>
              <w:rPr>
                <w:rFonts w:hint="eastAsia" w:ascii="宋体" w:hAnsi="宋体"/>
                <w:sz w:val="28"/>
                <w:szCs w:val="28"/>
              </w:rPr>
            </w:pPr>
          </w:p>
        </w:tc>
      </w:tr>
      <w:tr w14:paraId="562BD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0" w:type="dxa"/>
            <w:noWrap w:val="0"/>
            <w:vAlign w:val="top"/>
          </w:tcPr>
          <w:p w14:paraId="2EA091E7">
            <w:pPr>
              <w:widowControl/>
              <w:jc w:val="center"/>
              <w:rPr>
                <w:rFonts w:hint="eastAsia" w:ascii="宋体" w:hAnsi="宋体"/>
                <w:sz w:val="28"/>
                <w:szCs w:val="28"/>
              </w:rPr>
            </w:pPr>
          </w:p>
        </w:tc>
        <w:tc>
          <w:tcPr>
            <w:tcW w:w="1559" w:type="dxa"/>
            <w:noWrap w:val="0"/>
            <w:vAlign w:val="top"/>
          </w:tcPr>
          <w:p w14:paraId="46F90B99">
            <w:pPr>
              <w:widowControl/>
              <w:jc w:val="center"/>
              <w:rPr>
                <w:rFonts w:hint="eastAsia" w:ascii="宋体" w:hAnsi="宋体"/>
                <w:sz w:val="28"/>
                <w:szCs w:val="28"/>
              </w:rPr>
            </w:pPr>
          </w:p>
        </w:tc>
        <w:tc>
          <w:tcPr>
            <w:tcW w:w="1899" w:type="dxa"/>
            <w:noWrap w:val="0"/>
            <w:vAlign w:val="top"/>
          </w:tcPr>
          <w:p w14:paraId="7D392691">
            <w:pPr>
              <w:widowControl/>
              <w:jc w:val="center"/>
              <w:rPr>
                <w:rFonts w:hint="eastAsia" w:ascii="宋体" w:hAnsi="宋体"/>
                <w:sz w:val="28"/>
                <w:szCs w:val="28"/>
              </w:rPr>
            </w:pPr>
          </w:p>
        </w:tc>
      </w:tr>
    </w:tbl>
    <w:p w14:paraId="56BB61B8">
      <w:pPr>
        <w:widowControl/>
        <w:jc w:val="left"/>
        <w:rPr>
          <w:rFonts w:hint="eastAsia" w:eastAsia="宋体"/>
          <w:sz w:val="21"/>
          <w:szCs w:val="21"/>
          <w:lang w:eastAsia="zh-CN"/>
        </w:rPr>
      </w:pPr>
      <w:r>
        <w:rPr>
          <w:rFonts w:hint="eastAsia"/>
          <w:sz w:val="21"/>
          <w:szCs w:val="21"/>
        </w:rPr>
        <w:t>注：本页由学生填写</w:t>
      </w:r>
      <w:r>
        <w:rPr>
          <w:rFonts w:hint="eastAsia"/>
          <w:sz w:val="21"/>
          <w:szCs w:val="21"/>
          <w:lang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14:paraId="00E22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3179" w:hRule="atLeast"/>
        </w:trPr>
        <w:tc>
          <w:tcPr>
            <w:tcW w:w="8528" w:type="dxa"/>
            <w:noWrap w:val="0"/>
            <w:vAlign w:val="top"/>
          </w:tcPr>
          <w:p w14:paraId="3EA1F4B7">
            <w:pPr>
              <w:widowControl/>
              <w:jc w:val="left"/>
              <w:rPr>
                <w:sz w:val="28"/>
                <w:szCs w:val="28"/>
              </w:rPr>
            </w:pPr>
            <w:r>
              <w:rPr>
                <w:rFonts w:hint="eastAsia"/>
                <w:sz w:val="28"/>
                <w:szCs w:val="28"/>
              </w:rPr>
              <w:t>学生实习总结：（根据以下</w:t>
            </w:r>
            <w:r>
              <w:rPr>
                <w:sz w:val="28"/>
                <w:szCs w:val="28"/>
              </w:rPr>
              <w:t>7</w:t>
            </w:r>
            <w:r>
              <w:rPr>
                <w:rFonts w:hint="eastAsia"/>
                <w:sz w:val="28"/>
                <w:szCs w:val="28"/>
              </w:rPr>
              <w:t>个方面分别进行总结，如果页数不够，可以自行增加）</w:t>
            </w:r>
          </w:p>
          <w:p w14:paraId="3C44E63F">
            <w:pPr>
              <w:widowControl/>
              <w:numPr>
                <w:ilvl w:val="0"/>
                <w:numId w:val="2"/>
              </w:numPr>
              <w:jc w:val="left"/>
              <w:rPr>
                <w:rFonts w:ascii="楷体" w:hAnsi="楷体" w:eastAsia="楷体"/>
                <w:sz w:val="24"/>
              </w:rPr>
            </w:pPr>
            <w:r>
              <w:rPr>
                <w:rFonts w:hint="eastAsia" w:ascii="楷体" w:hAnsi="楷体" w:eastAsia="楷体"/>
                <w:sz w:val="24"/>
              </w:rPr>
              <w:t>实习工作中涉及到的复杂工程问题及解决方案，突出有创新性的设计及技术路线；</w:t>
            </w:r>
          </w:p>
          <w:p w14:paraId="31E14411">
            <w:pPr>
              <w:widowControl/>
              <w:numPr>
                <w:ilvl w:val="0"/>
                <w:numId w:val="2"/>
              </w:numPr>
              <w:jc w:val="left"/>
              <w:rPr>
                <w:rFonts w:ascii="楷体" w:hAnsi="楷体" w:eastAsia="楷体"/>
                <w:sz w:val="24"/>
              </w:rPr>
            </w:pPr>
            <w:r>
              <w:rPr>
                <w:rFonts w:hint="eastAsia" w:ascii="楷体" w:hAnsi="楷体" w:eastAsia="楷体"/>
                <w:sz w:val="24"/>
              </w:rPr>
              <w:t>分析社会、健康、安全、法律、文化及环境保护、可持续发展等因素对实习过程中设计/开发及实施解决方案的影响；</w:t>
            </w:r>
          </w:p>
          <w:p w14:paraId="05695F59">
            <w:pPr>
              <w:widowControl/>
              <w:numPr>
                <w:ilvl w:val="0"/>
                <w:numId w:val="2"/>
              </w:numPr>
              <w:jc w:val="left"/>
              <w:rPr>
                <w:rFonts w:ascii="楷体" w:hAnsi="楷体" w:eastAsia="楷体"/>
                <w:sz w:val="24"/>
              </w:rPr>
            </w:pPr>
            <w:r>
              <w:rPr>
                <w:rFonts w:hint="eastAsia" w:ascii="楷体" w:hAnsi="楷体" w:eastAsia="楷体"/>
                <w:sz w:val="24"/>
              </w:rPr>
              <w:t>分析实习工作中所开发、选择与使用的技术、资源和工具的优势和不足，包括对复杂工程问题的预测与模拟，理解其局限性；</w:t>
            </w:r>
          </w:p>
          <w:p w14:paraId="5F040966">
            <w:pPr>
              <w:widowControl/>
              <w:numPr>
                <w:ilvl w:val="0"/>
                <w:numId w:val="2"/>
              </w:numPr>
              <w:jc w:val="left"/>
              <w:rPr>
                <w:rFonts w:ascii="楷体" w:hAnsi="楷体" w:eastAsia="楷体"/>
                <w:sz w:val="24"/>
              </w:rPr>
            </w:pPr>
            <w:r>
              <w:rPr>
                <w:rFonts w:hint="eastAsia" w:ascii="楷体" w:hAnsi="楷体" w:eastAsia="楷体"/>
                <w:sz w:val="24"/>
              </w:rPr>
              <w:t>在实习过程中如何依据工程职业道德规范履行职责；</w:t>
            </w:r>
          </w:p>
          <w:p w14:paraId="68454AA8">
            <w:pPr>
              <w:widowControl/>
              <w:numPr>
                <w:ilvl w:val="0"/>
                <w:numId w:val="2"/>
              </w:numPr>
              <w:jc w:val="left"/>
              <w:rPr>
                <w:rFonts w:ascii="楷体" w:hAnsi="楷体" w:eastAsia="楷体"/>
                <w:sz w:val="24"/>
              </w:rPr>
            </w:pPr>
            <w:r>
              <w:rPr>
                <w:rFonts w:hint="eastAsia" w:ascii="楷体" w:hAnsi="楷体" w:eastAsia="楷体"/>
                <w:sz w:val="24"/>
              </w:rPr>
              <w:t>结合实习过程的具体工作，如何在团队中承担相应的角色及与不同专业背景的团队成员进行沟通协调；</w:t>
            </w:r>
          </w:p>
          <w:p w14:paraId="22B5AD07">
            <w:pPr>
              <w:widowControl/>
              <w:numPr>
                <w:ilvl w:val="0"/>
                <w:numId w:val="2"/>
              </w:numPr>
              <w:jc w:val="left"/>
              <w:rPr>
                <w:rFonts w:ascii="楷体" w:hAnsi="楷体" w:eastAsia="楷体"/>
                <w:sz w:val="24"/>
              </w:rPr>
            </w:pPr>
            <w:r>
              <w:rPr>
                <w:rFonts w:hint="eastAsia" w:ascii="楷体" w:hAnsi="楷体" w:eastAsia="楷体"/>
                <w:sz w:val="24"/>
              </w:rPr>
              <w:t>分析实习工作中对项目全生命周期各过程管理的基本方法和技术，项目管理经验以及项目经济决策方法；</w:t>
            </w:r>
          </w:p>
          <w:p w14:paraId="33547483">
            <w:pPr>
              <w:widowControl/>
              <w:numPr>
                <w:ilvl w:val="0"/>
                <w:numId w:val="2"/>
              </w:numPr>
              <w:jc w:val="left"/>
              <w:rPr>
                <w:rFonts w:hint="eastAsia" w:ascii="楷体" w:hAnsi="楷体" w:eastAsia="楷体"/>
                <w:sz w:val="24"/>
              </w:rPr>
            </w:pPr>
            <w:r>
              <w:rPr>
                <w:rFonts w:hint="eastAsia" w:ascii="楷体" w:hAnsi="楷体" w:eastAsia="楷体"/>
                <w:sz w:val="24"/>
              </w:rPr>
              <w:t>结合实习经历，谈谈学习并适应新的热点、新技术、新知识的重要性，并讨论如何不断地学习和适应技术的快速发展。</w:t>
            </w:r>
          </w:p>
          <w:p w14:paraId="205C2CB1">
            <w:pPr>
              <w:widowControl/>
              <w:spacing w:line="400" w:lineRule="exact"/>
              <w:ind w:firstLine="480" w:firstLineChars="200"/>
              <w:jc w:val="left"/>
              <w:rPr>
                <w:rFonts w:hint="eastAsia"/>
                <w:color w:val="FF0000"/>
                <w:sz w:val="24"/>
                <w:szCs w:val="24"/>
              </w:rPr>
            </w:pPr>
            <w:r>
              <w:rPr>
                <w:color w:val="FF0000"/>
                <w:sz w:val="24"/>
                <w:szCs w:val="24"/>
              </w:rPr>
              <w:t>正文内容</w:t>
            </w:r>
            <w:r>
              <w:rPr>
                <w:rFonts w:hint="eastAsia"/>
                <w:color w:val="FF0000"/>
                <w:sz w:val="24"/>
                <w:szCs w:val="24"/>
              </w:rPr>
              <w:t>，</w:t>
            </w:r>
            <w:r>
              <w:rPr>
                <w:color w:val="FF0000"/>
                <w:sz w:val="24"/>
                <w:szCs w:val="24"/>
              </w:rPr>
              <w:t>字数不少于15</w:t>
            </w:r>
            <w:r>
              <w:rPr>
                <w:rFonts w:hint="eastAsia"/>
                <w:color w:val="FF0000"/>
                <w:sz w:val="24"/>
                <w:szCs w:val="24"/>
              </w:rPr>
              <w:t>00字</w:t>
            </w:r>
          </w:p>
          <w:p w14:paraId="0105D8DF">
            <w:pPr>
              <w:widowControl/>
              <w:spacing w:line="400" w:lineRule="exact"/>
              <w:ind w:firstLine="480" w:firstLineChars="200"/>
              <w:jc w:val="left"/>
              <w:rPr>
                <w:rFonts w:hint="eastAsia"/>
                <w:color w:val="FF0000"/>
                <w:sz w:val="24"/>
                <w:szCs w:val="24"/>
              </w:rPr>
            </w:pPr>
            <w:r>
              <w:rPr>
                <w:rFonts w:hint="eastAsia"/>
                <w:color w:val="FF0000"/>
                <w:sz w:val="24"/>
                <w:szCs w:val="24"/>
              </w:rPr>
              <w:t>字体要求：</w:t>
            </w:r>
            <w:r>
              <w:rPr>
                <w:color w:val="FF0000"/>
                <w:sz w:val="24"/>
                <w:szCs w:val="24"/>
              </w:rPr>
              <w:t>宋体</w:t>
            </w:r>
            <w:r>
              <w:rPr>
                <w:rFonts w:hint="eastAsia"/>
                <w:color w:val="FF0000"/>
                <w:sz w:val="24"/>
                <w:szCs w:val="24"/>
              </w:rPr>
              <w:t>、字号</w:t>
            </w:r>
            <w:r>
              <w:rPr>
                <w:color w:val="FF0000"/>
                <w:sz w:val="24"/>
                <w:szCs w:val="24"/>
              </w:rPr>
              <w:t>小四</w:t>
            </w:r>
          </w:p>
          <w:p w14:paraId="7DBF31E8">
            <w:pPr>
              <w:widowControl/>
              <w:spacing w:line="400" w:lineRule="exact"/>
              <w:ind w:firstLine="480" w:firstLineChars="200"/>
              <w:jc w:val="left"/>
              <w:rPr>
                <w:rFonts w:hint="eastAsia"/>
                <w:color w:val="FF0000"/>
                <w:sz w:val="24"/>
                <w:szCs w:val="24"/>
              </w:rPr>
            </w:pPr>
            <w:r>
              <w:rPr>
                <w:rFonts w:hint="eastAsia"/>
                <w:color w:val="FF0000"/>
                <w:sz w:val="24"/>
                <w:szCs w:val="24"/>
              </w:rPr>
              <w:t>段落格式：首行缩进2字符，行间距固定值20磅</w:t>
            </w:r>
          </w:p>
        </w:tc>
      </w:tr>
    </w:tbl>
    <w:p w14:paraId="4F79A37A">
      <w:pPr>
        <w:widowControl/>
        <w:jc w:val="left"/>
        <w:rPr>
          <w:rFonts w:hint="eastAsia"/>
          <w:sz w:val="32"/>
          <w:szCs w:val="32"/>
        </w:rPr>
      </w:pPr>
      <w:r>
        <w:rPr>
          <w:sz w:val="28"/>
          <w:szCs w:val="28"/>
        </w:rPr>
        <w:br w:type="page"/>
      </w:r>
      <w:r>
        <w:rPr>
          <w:rFonts w:hint="eastAsia"/>
          <w:sz w:val="32"/>
          <w:szCs w:val="32"/>
        </w:rPr>
        <w:t>续页 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14:paraId="7496E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2834" w:hRule="atLeast"/>
        </w:trPr>
        <w:tc>
          <w:tcPr>
            <w:tcW w:w="8528" w:type="dxa"/>
            <w:noWrap w:val="0"/>
            <w:vAlign w:val="top"/>
          </w:tcPr>
          <w:p w14:paraId="35BF8384">
            <w:pPr>
              <w:widowControl/>
              <w:jc w:val="left"/>
              <w:rPr>
                <w:sz w:val="28"/>
                <w:szCs w:val="28"/>
              </w:rPr>
            </w:pPr>
          </w:p>
        </w:tc>
      </w:tr>
    </w:tbl>
    <w:p w14:paraId="0C10EFBC">
      <w:pPr>
        <w:widowControl/>
        <w:jc w:val="left"/>
        <w:rPr>
          <w:rFonts w:hint="eastAsia"/>
          <w:sz w:val="32"/>
          <w:szCs w:val="32"/>
        </w:rPr>
      </w:pPr>
      <w:r>
        <w:rPr>
          <w:rFonts w:hint="eastAsia"/>
          <w:sz w:val="32"/>
          <w:szCs w:val="32"/>
        </w:rPr>
        <w:t>续页 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14:paraId="2FB52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834" w:hRule="atLeast"/>
        </w:trPr>
        <w:tc>
          <w:tcPr>
            <w:tcW w:w="8528" w:type="dxa"/>
            <w:noWrap w:val="0"/>
            <w:vAlign w:val="top"/>
          </w:tcPr>
          <w:p w14:paraId="5B23CB2E">
            <w:pPr>
              <w:widowControl/>
              <w:jc w:val="left"/>
              <w:rPr>
                <w:rFonts w:hint="eastAsia"/>
                <w:sz w:val="32"/>
                <w:szCs w:val="32"/>
              </w:rPr>
            </w:pPr>
          </w:p>
        </w:tc>
      </w:tr>
    </w:tbl>
    <w:p w14:paraId="41425D44">
      <w:pPr>
        <w:widowControl/>
        <w:jc w:val="left"/>
        <w:rPr>
          <w:rFonts w:hint="eastAsia"/>
          <w:sz w:val="32"/>
          <w:szCs w:val="32"/>
        </w:rPr>
      </w:pPr>
      <w:r>
        <w:rPr>
          <w:rFonts w:hint="eastAsia"/>
          <w:sz w:val="32"/>
          <w:szCs w:val="32"/>
        </w:rPr>
        <w:t>续页 3</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14:paraId="29F16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12834" w:hRule="atLeast"/>
        </w:trPr>
        <w:tc>
          <w:tcPr>
            <w:tcW w:w="8528" w:type="dxa"/>
            <w:noWrap w:val="0"/>
            <w:vAlign w:val="top"/>
          </w:tcPr>
          <w:p w14:paraId="0A148A0B">
            <w:pPr>
              <w:widowControl/>
              <w:jc w:val="left"/>
              <w:rPr>
                <w:rFonts w:hint="eastAsia"/>
                <w:sz w:val="32"/>
                <w:szCs w:val="32"/>
              </w:rPr>
            </w:pPr>
          </w:p>
        </w:tc>
      </w:tr>
    </w:tbl>
    <w:p w14:paraId="19E0A62D">
      <w:pPr>
        <w:widowControl/>
        <w:numPr>
          <w:ilvl w:val="0"/>
          <w:numId w:val="1"/>
        </w:numPr>
        <w:jc w:val="left"/>
        <w:rPr>
          <w:rFonts w:hint="eastAsia"/>
          <w:sz w:val="32"/>
          <w:szCs w:val="32"/>
        </w:rPr>
      </w:pPr>
      <w:r>
        <w:rPr>
          <w:sz w:val="28"/>
          <w:szCs w:val="28"/>
        </w:rPr>
        <w:br w:type="page"/>
      </w:r>
      <w:r>
        <w:rPr>
          <w:rFonts w:hint="eastAsia"/>
          <w:sz w:val="32"/>
          <w:szCs w:val="32"/>
        </w:rPr>
        <w:t>实习单位考核</w:t>
      </w:r>
      <w:r>
        <w:rPr>
          <w:rFonts w:hint="eastAsia"/>
          <w:sz w:val="32"/>
          <w:szCs w:val="32"/>
          <w:lang w:val="en-US" w:eastAsia="zh-CN"/>
        </w:rPr>
        <w:t>/指导教师考核</w:t>
      </w:r>
    </w:p>
    <w:tbl>
      <w:tblPr>
        <w:tblStyle w:val="10"/>
        <w:tblpPr w:leftFromText="180" w:rightFromText="180" w:vertAnchor="text" w:horzAnchor="page" w:tblpX="1720" w:tblpY="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8"/>
        <w:gridCol w:w="1261"/>
        <w:gridCol w:w="1279"/>
        <w:gridCol w:w="1230"/>
      </w:tblGrid>
      <w:tr w14:paraId="5FA30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8" w:type="dxa"/>
            <w:noWrap w:val="0"/>
            <w:vAlign w:val="top"/>
          </w:tcPr>
          <w:p w14:paraId="621A84D4">
            <w:pPr>
              <w:widowControl/>
              <w:numPr>
                <w:ilvl w:val="0"/>
                <w:numId w:val="0"/>
              </w:numPr>
              <w:jc w:val="left"/>
              <w:rPr>
                <w:rFonts w:hint="eastAsia" w:eastAsia="宋体"/>
                <w:sz w:val="32"/>
                <w:szCs w:val="32"/>
                <w:vertAlign w:val="baseline"/>
                <w:lang w:val="en-US" w:eastAsia="zh-CN"/>
              </w:rPr>
            </w:pPr>
            <w:r>
              <w:rPr>
                <w:rFonts w:hint="eastAsia"/>
                <w:sz w:val="32"/>
                <w:szCs w:val="32"/>
                <w:vertAlign w:val="baseline"/>
                <w:lang w:val="en-US" w:eastAsia="zh-CN"/>
              </w:rPr>
              <w:t>考核指标</w:t>
            </w:r>
          </w:p>
        </w:tc>
        <w:tc>
          <w:tcPr>
            <w:tcW w:w="3770" w:type="dxa"/>
            <w:gridSpan w:val="3"/>
            <w:noWrap w:val="0"/>
            <w:vAlign w:val="top"/>
          </w:tcPr>
          <w:p w14:paraId="5A4B2CFE">
            <w:pPr>
              <w:widowControl/>
              <w:numPr>
                <w:ilvl w:val="0"/>
                <w:numId w:val="0"/>
              </w:numPr>
              <w:jc w:val="left"/>
              <w:rPr>
                <w:rFonts w:hint="eastAsia" w:eastAsia="宋体"/>
                <w:sz w:val="32"/>
                <w:szCs w:val="32"/>
                <w:vertAlign w:val="baseline"/>
                <w:lang w:val="en-US" w:eastAsia="zh-CN"/>
              </w:rPr>
            </w:pPr>
            <w:r>
              <w:rPr>
                <w:rFonts w:hint="eastAsia"/>
                <w:sz w:val="32"/>
                <w:szCs w:val="32"/>
                <w:vertAlign w:val="baseline"/>
                <w:lang w:val="en-US" w:eastAsia="zh-CN"/>
              </w:rPr>
              <w:t>考核评分</w:t>
            </w:r>
          </w:p>
        </w:tc>
      </w:tr>
      <w:tr w14:paraId="712E3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758" w:type="dxa"/>
            <w:noWrap w:val="0"/>
            <w:vAlign w:val="center"/>
          </w:tcPr>
          <w:p w14:paraId="15EEF0F5">
            <w:pPr>
              <w:jc w:val="left"/>
              <w:rPr>
                <w:rFonts w:hint="eastAsia" w:ascii="Calibri" w:hAnsi="Calibri" w:eastAsia="宋体" w:cs="Times New Roman"/>
                <w:sz w:val="24"/>
                <w:szCs w:val="24"/>
              </w:rPr>
            </w:pPr>
            <w:r>
              <w:rPr>
                <w:rFonts w:hint="eastAsia" w:ascii="Calibri" w:hAnsi="Calibri" w:eastAsia="宋体" w:cs="Times New Roman"/>
                <w:sz w:val="24"/>
                <w:szCs w:val="24"/>
              </w:rPr>
              <w:t>灵活运用专业知识，在实习单位的指导下</w:t>
            </w:r>
            <w:r>
              <w:rPr>
                <w:rFonts w:hint="eastAsia" w:ascii="Calibri" w:hAnsi="Calibri" w:eastAsia="宋体" w:cs="Times New Roman"/>
                <w:sz w:val="24"/>
                <w:szCs w:val="24"/>
                <w:lang w:val="en-US" w:eastAsia="zh-CN"/>
              </w:rPr>
              <w:t>了解专业技术原理/</w:t>
            </w:r>
            <w:r>
              <w:rPr>
                <w:rFonts w:hint="eastAsia" w:ascii="Calibri" w:hAnsi="Calibri" w:eastAsia="宋体" w:cs="Times New Roman"/>
                <w:sz w:val="24"/>
                <w:szCs w:val="24"/>
              </w:rPr>
              <w:t>解决专业技术问题</w:t>
            </w:r>
          </w:p>
        </w:tc>
        <w:tc>
          <w:tcPr>
            <w:tcW w:w="1261" w:type="dxa"/>
            <w:noWrap w:val="0"/>
            <w:vAlign w:val="center"/>
          </w:tcPr>
          <w:p w14:paraId="744DC444">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优</w:t>
            </w:r>
          </w:p>
        </w:tc>
        <w:tc>
          <w:tcPr>
            <w:tcW w:w="1279" w:type="dxa"/>
            <w:noWrap w:val="0"/>
            <w:vAlign w:val="center"/>
          </w:tcPr>
          <w:p w14:paraId="48193F04">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合格</w:t>
            </w:r>
          </w:p>
        </w:tc>
        <w:tc>
          <w:tcPr>
            <w:tcW w:w="1230" w:type="dxa"/>
            <w:noWrap w:val="0"/>
            <w:vAlign w:val="center"/>
          </w:tcPr>
          <w:p w14:paraId="09998436">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不合格</w:t>
            </w:r>
          </w:p>
        </w:tc>
      </w:tr>
      <w:tr w14:paraId="76962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758" w:type="dxa"/>
            <w:noWrap w:val="0"/>
            <w:vAlign w:val="center"/>
          </w:tcPr>
          <w:p w14:paraId="350B14EA">
            <w:pPr>
              <w:jc w:val="left"/>
              <w:rPr>
                <w:rFonts w:hint="eastAsia" w:ascii="Calibri" w:hAnsi="Calibri" w:eastAsia="宋体" w:cs="Times New Roman"/>
                <w:sz w:val="24"/>
                <w:szCs w:val="24"/>
              </w:rPr>
            </w:pPr>
            <w:r>
              <w:rPr>
                <w:rFonts w:hint="eastAsia" w:ascii="Calibri" w:hAnsi="Calibri" w:eastAsia="宋体" w:cs="Times New Roman"/>
                <w:sz w:val="24"/>
                <w:szCs w:val="24"/>
              </w:rPr>
              <w:t>遵守国家法规，遵守学校与实习单位相关规范</w:t>
            </w:r>
          </w:p>
        </w:tc>
        <w:tc>
          <w:tcPr>
            <w:tcW w:w="1261" w:type="dxa"/>
            <w:noWrap w:val="0"/>
            <w:vAlign w:val="center"/>
          </w:tcPr>
          <w:p w14:paraId="706FD419">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优</w:t>
            </w:r>
          </w:p>
        </w:tc>
        <w:tc>
          <w:tcPr>
            <w:tcW w:w="1279" w:type="dxa"/>
            <w:noWrap w:val="0"/>
            <w:vAlign w:val="center"/>
          </w:tcPr>
          <w:p w14:paraId="0B5734D5">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合格</w:t>
            </w:r>
          </w:p>
        </w:tc>
        <w:tc>
          <w:tcPr>
            <w:tcW w:w="1230" w:type="dxa"/>
            <w:noWrap w:val="0"/>
            <w:vAlign w:val="center"/>
          </w:tcPr>
          <w:p w14:paraId="2F58F99C">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不合格</w:t>
            </w:r>
          </w:p>
        </w:tc>
      </w:tr>
      <w:tr w14:paraId="3E2B8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758" w:type="dxa"/>
            <w:noWrap w:val="0"/>
            <w:vAlign w:val="center"/>
          </w:tcPr>
          <w:p w14:paraId="4F7186E2">
            <w:pPr>
              <w:jc w:val="left"/>
              <w:rPr>
                <w:rFonts w:hint="eastAsia" w:ascii="Calibri" w:hAnsi="Calibri" w:eastAsia="宋体" w:cs="Times New Roman"/>
                <w:sz w:val="24"/>
                <w:szCs w:val="24"/>
              </w:rPr>
            </w:pPr>
            <w:r>
              <w:rPr>
                <w:rFonts w:hint="eastAsia" w:ascii="Calibri" w:hAnsi="Calibri" w:eastAsia="宋体" w:cs="Times New Roman"/>
                <w:sz w:val="24"/>
                <w:szCs w:val="24"/>
              </w:rPr>
              <w:t>团队中组织协调能力。日常与导师、合作者及业界同行进行沟通与交流的情况。</w:t>
            </w:r>
          </w:p>
        </w:tc>
        <w:tc>
          <w:tcPr>
            <w:tcW w:w="1261" w:type="dxa"/>
            <w:noWrap w:val="0"/>
            <w:vAlign w:val="center"/>
          </w:tcPr>
          <w:p w14:paraId="3EE15DA9">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优</w:t>
            </w:r>
          </w:p>
        </w:tc>
        <w:tc>
          <w:tcPr>
            <w:tcW w:w="1279" w:type="dxa"/>
            <w:noWrap w:val="0"/>
            <w:vAlign w:val="center"/>
          </w:tcPr>
          <w:p w14:paraId="074C733E">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合格</w:t>
            </w:r>
          </w:p>
        </w:tc>
        <w:tc>
          <w:tcPr>
            <w:tcW w:w="1230" w:type="dxa"/>
            <w:noWrap w:val="0"/>
            <w:vAlign w:val="center"/>
          </w:tcPr>
          <w:p w14:paraId="297C0F0C">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不合格</w:t>
            </w:r>
          </w:p>
        </w:tc>
      </w:tr>
      <w:tr w14:paraId="4D15F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758" w:type="dxa"/>
            <w:noWrap w:val="0"/>
            <w:vAlign w:val="center"/>
          </w:tcPr>
          <w:p w14:paraId="569F3E12">
            <w:pPr>
              <w:jc w:val="left"/>
              <w:rPr>
                <w:rFonts w:hint="eastAsia" w:ascii="Calibri" w:hAnsi="Calibri" w:eastAsia="宋体" w:cs="Times New Roman"/>
                <w:sz w:val="24"/>
                <w:szCs w:val="24"/>
              </w:rPr>
            </w:pPr>
            <w:r>
              <w:rPr>
                <w:rFonts w:hint="eastAsia" w:ascii="Calibri" w:hAnsi="Calibri" w:eastAsia="宋体" w:cs="Times New Roman"/>
                <w:sz w:val="24"/>
                <w:szCs w:val="24"/>
              </w:rPr>
              <w:t>善于学习专业技术外相关知识</w:t>
            </w:r>
          </w:p>
        </w:tc>
        <w:tc>
          <w:tcPr>
            <w:tcW w:w="1261" w:type="dxa"/>
            <w:noWrap w:val="0"/>
            <w:vAlign w:val="center"/>
          </w:tcPr>
          <w:p w14:paraId="50D99891">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优</w:t>
            </w:r>
          </w:p>
        </w:tc>
        <w:tc>
          <w:tcPr>
            <w:tcW w:w="1279" w:type="dxa"/>
            <w:noWrap w:val="0"/>
            <w:vAlign w:val="center"/>
          </w:tcPr>
          <w:p w14:paraId="6CE6AA6A">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合格</w:t>
            </w:r>
          </w:p>
        </w:tc>
        <w:tc>
          <w:tcPr>
            <w:tcW w:w="1230" w:type="dxa"/>
            <w:noWrap w:val="0"/>
            <w:vAlign w:val="center"/>
          </w:tcPr>
          <w:p w14:paraId="12D0691F">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不合格</w:t>
            </w:r>
          </w:p>
        </w:tc>
      </w:tr>
      <w:tr w14:paraId="01269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758" w:type="dxa"/>
            <w:noWrap w:val="0"/>
            <w:vAlign w:val="center"/>
          </w:tcPr>
          <w:p w14:paraId="451C70A5">
            <w:pPr>
              <w:jc w:val="left"/>
              <w:rPr>
                <w:rFonts w:hint="eastAsia" w:ascii="Calibri" w:hAnsi="Calibri" w:eastAsia="宋体" w:cs="Times New Roman"/>
                <w:sz w:val="24"/>
                <w:szCs w:val="24"/>
              </w:rPr>
            </w:pPr>
            <w:r>
              <w:rPr>
                <w:rFonts w:hint="eastAsia" w:ascii="Calibri" w:hAnsi="Calibri" w:eastAsia="宋体" w:cs="Times New Roman"/>
                <w:sz w:val="24"/>
                <w:szCs w:val="24"/>
              </w:rPr>
              <w:t>能够在实习过程中进行总结，对实习的项目总体具有一定了解，并具有一定管理能力</w:t>
            </w:r>
          </w:p>
        </w:tc>
        <w:tc>
          <w:tcPr>
            <w:tcW w:w="1261" w:type="dxa"/>
            <w:noWrap w:val="0"/>
            <w:vAlign w:val="center"/>
          </w:tcPr>
          <w:p w14:paraId="264B56D7">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优</w:t>
            </w:r>
          </w:p>
        </w:tc>
        <w:tc>
          <w:tcPr>
            <w:tcW w:w="1279" w:type="dxa"/>
            <w:noWrap w:val="0"/>
            <w:vAlign w:val="center"/>
          </w:tcPr>
          <w:p w14:paraId="42915981">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合格</w:t>
            </w:r>
          </w:p>
        </w:tc>
        <w:tc>
          <w:tcPr>
            <w:tcW w:w="1230" w:type="dxa"/>
            <w:noWrap w:val="0"/>
            <w:vAlign w:val="center"/>
          </w:tcPr>
          <w:p w14:paraId="377FFEBF">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不合格</w:t>
            </w:r>
          </w:p>
        </w:tc>
      </w:tr>
      <w:tr w14:paraId="39B6C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758" w:type="dxa"/>
            <w:tcBorders>
              <w:bottom w:val="single" w:color="auto" w:sz="4" w:space="0"/>
            </w:tcBorders>
            <w:noWrap w:val="0"/>
            <w:vAlign w:val="center"/>
          </w:tcPr>
          <w:p w14:paraId="291EB7A9">
            <w:pPr>
              <w:jc w:val="left"/>
              <w:rPr>
                <w:rFonts w:hint="eastAsia" w:ascii="Calibri" w:hAnsi="Calibri" w:eastAsia="宋体" w:cs="Times New Roman"/>
                <w:sz w:val="24"/>
                <w:szCs w:val="24"/>
              </w:rPr>
            </w:pPr>
            <w:r>
              <w:rPr>
                <w:rFonts w:hint="eastAsia" w:ascii="Calibri" w:hAnsi="Calibri" w:eastAsia="宋体" w:cs="Times New Roman"/>
                <w:sz w:val="24"/>
                <w:szCs w:val="24"/>
              </w:rPr>
              <w:t>创新性地开展工作，积极进行技术攻关，解决一些技术难题</w:t>
            </w:r>
          </w:p>
        </w:tc>
        <w:tc>
          <w:tcPr>
            <w:tcW w:w="1261" w:type="dxa"/>
            <w:tcBorders>
              <w:bottom w:val="single" w:color="auto" w:sz="4" w:space="0"/>
            </w:tcBorders>
            <w:noWrap w:val="0"/>
            <w:vAlign w:val="center"/>
          </w:tcPr>
          <w:p w14:paraId="175554A1">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优</w:t>
            </w:r>
          </w:p>
        </w:tc>
        <w:tc>
          <w:tcPr>
            <w:tcW w:w="1279" w:type="dxa"/>
            <w:tcBorders>
              <w:bottom w:val="single" w:color="auto" w:sz="4" w:space="0"/>
            </w:tcBorders>
            <w:noWrap w:val="0"/>
            <w:vAlign w:val="center"/>
          </w:tcPr>
          <w:p w14:paraId="02444648">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合格</w:t>
            </w:r>
          </w:p>
        </w:tc>
        <w:tc>
          <w:tcPr>
            <w:tcW w:w="1230" w:type="dxa"/>
            <w:tcBorders>
              <w:bottom w:val="single" w:color="auto" w:sz="4" w:space="0"/>
            </w:tcBorders>
            <w:noWrap w:val="0"/>
            <w:vAlign w:val="center"/>
          </w:tcPr>
          <w:p w14:paraId="3EF597E0">
            <w:pPr>
              <w:jc w:val="center"/>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不合格</w:t>
            </w:r>
          </w:p>
        </w:tc>
      </w:tr>
      <w:tr w14:paraId="59D89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3" w:hRule="atLeast"/>
        </w:trPr>
        <w:tc>
          <w:tcPr>
            <w:tcW w:w="8528" w:type="dxa"/>
            <w:gridSpan w:val="4"/>
            <w:tcBorders>
              <w:top w:val="single" w:color="auto" w:sz="4" w:space="0"/>
              <w:left w:val="single" w:color="auto" w:sz="4" w:space="0"/>
              <w:bottom w:val="nil"/>
              <w:right w:val="single" w:color="auto" w:sz="4" w:space="0"/>
            </w:tcBorders>
            <w:noWrap w:val="0"/>
            <w:vAlign w:val="top"/>
          </w:tcPr>
          <w:p w14:paraId="45B60078">
            <w:pPr>
              <w:widowControl/>
              <w:jc w:val="left"/>
              <w:rPr>
                <w:sz w:val="28"/>
                <w:szCs w:val="28"/>
              </w:rPr>
            </w:pPr>
            <w:r>
              <w:rPr>
                <w:rFonts w:hint="eastAsia"/>
                <w:sz w:val="28"/>
                <w:szCs w:val="28"/>
                <w:lang w:val="en-US" w:eastAsia="zh-CN"/>
              </w:rPr>
              <w:t>实习单位/指导教师意见</w:t>
            </w:r>
            <w:r>
              <w:rPr>
                <w:rFonts w:hint="eastAsia"/>
                <w:sz w:val="28"/>
                <w:szCs w:val="28"/>
              </w:rPr>
              <w:t>：</w:t>
            </w:r>
          </w:p>
          <w:p w14:paraId="4E75F550">
            <w:pPr>
              <w:widowControl/>
              <w:jc w:val="left"/>
              <w:rPr>
                <w:sz w:val="28"/>
                <w:szCs w:val="28"/>
              </w:rPr>
            </w:pPr>
          </w:p>
          <w:p w14:paraId="391BCD3E">
            <w:pPr>
              <w:widowControl/>
              <w:jc w:val="left"/>
              <w:rPr>
                <w:sz w:val="28"/>
                <w:szCs w:val="28"/>
              </w:rPr>
            </w:pPr>
          </w:p>
          <w:p w14:paraId="5E7B1472">
            <w:pPr>
              <w:widowControl/>
              <w:jc w:val="left"/>
              <w:rPr>
                <w:sz w:val="28"/>
                <w:szCs w:val="28"/>
              </w:rPr>
            </w:pPr>
          </w:p>
          <w:p w14:paraId="7E5C268C">
            <w:pPr>
              <w:widowControl/>
              <w:jc w:val="left"/>
              <w:rPr>
                <w:rFonts w:hint="eastAsia"/>
                <w:lang w:val="en-US" w:eastAsia="zh-CN"/>
              </w:rPr>
            </w:pPr>
          </w:p>
        </w:tc>
      </w:tr>
      <w:tr w14:paraId="41C49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8528" w:type="dxa"/>
            <w:gridSpan w:val="4"/>
            <w:tcBorders>
              <w:top w:val="nil"/>
              <w:left w:val="single" w:color="auto" w:sz="4" w:space="0"/>
              <w:bottom w:val="single" w:color="auto" w:sz="4" w:space="0"/>
              <w:right w:val="single" w:color="auto" w:sz="4" w:space="0"/>
            </w:tcBorders>
            <w:noWrap w:val="0"/>
            <w:vAlign w:val="top"/>
          </w:tcPr>
          <w:p w14:paraId="33A94606">
            <w:pPr>
              <w:widowControl/>
              <w:wordWrap w:val="0"/>
              <w:jc w:val="right"/>
              <w:rPr>
                <w:rFonts w:hint="eastAsia"/>
                <w:sz w:val="28"/>
                <w:szCs w:val="28"/>
              </w:rPr>
            </w:pPr>
            <w:r>
              <w:rPr>
                <w:rFonts w:hint="eastAsia"/>
                <w:sz w:val="28"/>
                <w:szCs w:val="28"/>
              </w:rPr>
              <w:t>实习单位</w:t>
            </w:r>
            <w:r>
              <w:rPr>
                <w:rFonts w:hint="eastAsia"/>
                <w:sz w:val="28"/>
                <w:szCs w:val="28"/>
                <w:lang w:val="en-US" w:eastAsia="zh-CN"/>
              </w:rPr>
              <w:t>盖章/指导教师签字</w:t>
            </w:r>
            <w:r>
              <w:rPr>
                <w:rFonts w:hint="eastAsia"/>
                <w:sz w:val="28"/>
                <w:szCs w:val="28"/>
              </w:rPr>
              <w:t xml:space="preserve">：          </w:t>
            </w:r>
          </w:p>
          <w:p w14:paraId="3365CBCB">
            <w:pPr>
              <w:widowControl/>
              <w:wordWrap w:val="0"/>
              <w:jc w:val="right"/>
              <w:rPr>
                <w:rFonts w:hint="eastAsia"/>
                <w:lang w:val="en-US" w:eastAsia="zh-CN"/>
              </w:rPr>
            </w:pPr>
            <w:r>
              <w:rPr>
                <w:rFonts w:hint="eastAsia"/>
                <w:sz w:val="28"/>
                <w:szCs w:val="28"/>
              </w:rPr>
              <w:t xml:space="preserve">年   月   日     </w:t>
            </w:r>
          </w:p>
        </w:tc>
      </w:tr>
    </w:tbl>
    <w:p w14:paraId="770BA1FD">
      <w:pPr>
        <w:keepNext w:val="0"/>
        <w:keepLines w:val="0"/>
        <w:pageBreakBefore w:val="0"/>
        <w:widowControl/>
        <w:kinsoku/>
        <w:wordWrap/>
        <w:overflowPunct/>
        <w:topLinePunct w:val="0"/>
        <w:autoSpaceDE/>
        <w:autoSpaceDN/>
        <w:bidi w:val="0"/>
        <w:adjustRightInd/>
        <w:snapToGrid/>
        <w:ind w:firstLine="0" w:firstLineChars="0"/>
        <w:jc w:val="left"/>
        <w:textAlignment w:val="auto"/>
        <w:rPr>
          <w:rFonts w:hint="default" w:eastAsia="宋体"/>
          <w:lang w:val="en-US" w:eastAsia="zh-CN"/>
        </w:rPr>
      </w:pPr>
      <w:r>
        <w:rPr>
          <w:rFonts w:hint="eastAsia"/>
          <w:sz w:val="24"/>
          <w:szCs w:val="24"/>
        </w:rPr>
        <w:t>注：</w:t>
      </w:r>
      <w:r>
        <w:rPr>
          <w:rFonts w:hint="eastAsia"/>
          <w:sz w:val="24"/>
          <w:szCs w:val="24"/>
          <w:lang w:val="en-US" w:eastAsia="zh-CN"/>
        </w:rPr>
        <w:t>本页内容，分散实习、企业项目式实习</w:t>
      </w:r>
      <w:r>
        <w:rPr>
          <w:rFonts w:hint="eastAsia"/>
          <w:sz w:val="24"/>
          <w:szCs w:val="24"/>
        </w:rPr>
        <w:t>由实习单位填写</w:t>
      </w:r>
      <w:r>
        <w:rPr>
          <w:rFonts w:hint="eastAsia"/>
          <w:sz w:val="24"/>
          <w:szCs w:val="24"/>
          <w:lang w:eastAsia="zh-CN"/>
        </w:rPr>
        <w:t>，</w:t>
      </w:r>
      <w:r>
        <w:rPr>
          <w:rFonts w:hint="eastAsia"/>
          <w:sz w:val="24"/>
          <w:szCs w:val="24"/>
          <w:lang w:val="en-US" w:eastAsia="zh-CN"/>
        </w:rPr>
        <w:t>校内项目式、其他项目式实习由项目指导教师填写，集中实习由领队教师填写。</w:t>
      </w:r>
    </w:p>
    <w:p w14:paraId="421901F2">
      <w:pPr>
        <w:pStyle w:val="18"/>
        <w:widowControl/>
        <w:numPr>
          <w:ilvl w:val="0"/>
          <w:numId w:val="0"/>
        </w:numPr>
        <w:ind w:left="0" w:firstLine="0" w:firstLineChars="0"/>
        <w:jc w:val="left"/>
        <w:rPr>
          <w:ins w:id="0" w:author="刘雪娟" w:date="2024-05-23T09:09:00Z"/>
          <w:sz w:val="32"/>
          <w:szCs w:val="32"/>
        </w:rPr>
      </w:pPr>
    </w:p>
    <w:p w14:paraId="4F9BFD54">
      <w:pPr>
        <w:pStyle w:val="18"/>
        <w:widowControl/>
        <w:numPr>
          <w:ilvl w:val="0"/>
          <w:numId w:val="3"/>
        </w:numPr>
        <w:ind w:firstLineChars="0"/>
        <w:jc w:val="left"/>
        <w:rPr>
          <w:sz w:val="32"/>
          <w:szCs w:val="32"/>
        </w:rPr>
      </w:pPr>
      <w:r>
        <w:rPr>
          <w:rFonts w:hint="eastAsia"/>
          <w:sz w:val="32"/>
          <w:szCs w:val="32"/>
        </w:rPr>
        <w:t>学校考核</w:t>
      </w:r>
    </w:p>
    <w:tbl>
      <w:tblPr>
        <w:tblStyle w:val="10"/>
        <w:tblpPr w:leftFromText="180" w:rightFromText="180" w:vertAnchor="text" w:horzAnchor="page" w:tblpXSpec="center" w:tblpY="95"/>
        <w:tblOverlap w:val="never"/>
        <w:tblW w:w="94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57"/>
        <w:gridCol w:w="1582"/>
      </w:tblGrid>
      <w:tr w14:paraId="65A80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top"/>
          </w:tcPr>
          <w:p w14:paraId="713C061C">
            <w:pPr>
              <w:keepNext w:val="0"/>
              <w:keepLines w:val="0"/>
              <w:widowControl/>
              <w:suppressLineNumbers w:val="0"/>
              <w:spacing w:before="0" w:beforeAutospacing="0" w:after="0" w:afterAutospacing="0"/>
              <w:ind w:left="0" w:right="0"/>
              <w:jc w:val="left"/>
              <w:rPr>
                <w:rFonts w:hint="default" w:ascii="Times New Roman" w:hAnsi="Times New Roman" w:eastAsia="宋体" w:cs="宋体"/>
                <w:kern w:val="2"/>
                <w:sz w:val="32"/>
                <w:szCs w:val="32"/>
                <w:lang w:val="en-US" w:eastAsia="zh-CN" w:bidi="ar"/>
              </w:rPr>
            </w:pPr>
            <w:r>
              <w:rPr>
                <w:rFonts w:hint="eastAsia" w:ascii="Times New Roman" w:hAnsi="Times New Roman" w:eastAsia="宋体" w:cs="宋体"/>
                <w:sz w:val="32"/>
                <w:szCs w:val="32"/>
                <w:lang w:val="en-US" w:eastAsia="zh-CN" w:bidi="ar"/>
              </w:rPr>
              <w:t>分散实习、项目式实习总评</w:t>
            </w:r>
          </w:p>
        </w:tc>
        <w:tc>
          <w:tcPr>
            <w:tcW w:w="1582" w:type="dxa"/>
            <w:tcBorders>
              <w:top w:val="single" w:color="auto" w:sz="4" w:space="0"/>
              <w:left w:val="single" w:color="auto" w:sz="4" w:space="0"/>
              <w:bottom w:val="single" w:color="auto" w:sz="4" w:space="0"/>
              <w:right w:val="single" w:color="auto" w:sz="4" w:space="0"/>
            </w:tcBorders>
            <w:noWrap w:val="0"/>
            <w:vAlign w:val="top"/>
          </w:tcPr>
          <w:p w14:paraId="2F8CE196">
            <w:pPr>
              <w:keepNext w:val="0"/>
              <w:keepLines w:val="0"/>
              <w:widowControl/>
              <w:suppressLineNumbers w:val="0"/>
              <w:spacing w:before="0" w:beforeAutospacing="0" w:after="0" w:afterAutospacing="0"/>
              <w:ind w:left="0" w:right="0"/>
              <w:jc w:val="left"/>
              <w:rPr>
                <w:rFonts w:hint="eastAsia" w:ascii="Times New Roman" w:hAnsi="Times New Roman" w:eastAsia="宋体" w:cs="宋体"/>
                <w:kern w:val="2"/>
                <w:sz w:val="32"/>
                <w:szCs w:val="32"/>
                <w:lang w:val="en-US" w:eastAsia="zh-CN" w:bidi="ar"/>
              </w:rPr>
            </w:pPr>
          </w:p>
        </w:tc>
      </w:tr>
      <w:tr w14:paraId="56BE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9439" w:type="dxa"/>
            <w:gridSpan w:val="2"/>
            <w:tcBorders>
              <w:top w:val="single" w:color="auto" w:sz="4" w:space="0"/>
              <w:left w:val="single" w:color="auto" w:sz="4" w:space="0"/>
              <w:bottom w:val="single" w:color="auto" w:sz="4" w:space="0"/>
              <w:right w:val="single" w:color="auto" w:sz="4" w:space="0"/>
            </w:tcBorders>
            <w:noWrap w:val="0"/>
            <w:vAlign w:val="top"/>
          </w:tcPr>
          <w:p w14:paraId="7243A0DF">
            <w:pPr>
              <w:keepNext w:val="0"/>
              <w:keepLines w:val="0"/>
              <w:widowControl/>
              <w:suppressLineNumbers w:val="0"/>
              <w:spacing w:before="0" w:beforeAutospacing="0" w:after="0" w:afterAutospacing="0"/>
              <w:ind w:left="0" w:right="0"/>
              <w:jc w:val="left"/>
              <w:rPr>
                <w:rFonts w:hint="default"/>
                <w:sz w:val="32"/>
                <w:szCs w:val="32"/>
                <w:lang w:val="en-US"/>
              </w:rPr>
            </w:pPr>
          </w:p>
        </w:tc>
      </w:tr>
      <w:tr w14:paraId="58B55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top"/>
          </w:tcPr>
          <w:p w14:paraId="5B92A292">
            <w:pPr>
              <w:keepNext w:val="0"/>
              <w:keepLines w:val="0"/>
              <w:widowControl/>
              <w:suppressLineNumbers w:val="0"/>
              <w:spacing w:before="0" w:beforeAutospacing="0" w:after="0" w:afterAutospacing="0"/>
              <w:ind w:left="0" w:right="0"/>
              <w:jc w:val="left"/>
              <w:rPr>
                <w:rFonts w:hint="default"/>
                <w:sz w:val="32"/>
                <w:szCs w:val="32"/>
                <w:lang w:val="en-US"/>
              </w:rPr>
            </w:pPr>
            <w:r>
              <w:rPr>
                <w:rFonts w:hint="eastAsia" w:ascii="Times New Roman" w:hAnsi="Times New Roman" w:eastAsia="宋体" w:cs="宋体"/>
                <w:kern w:val="2"/>
                <w:sz w:val="32"/>
                <w:szCs w:val="32"/>
                <w:lang w:val="en-US" w:eastAsia="zh-CN" w:bidi="ar"/>
              </w:rPr>
              <w:t>实习报告考核指标</w:t>
            </w:r>
          </w:p>
        </w:tc>
        <w:tc>
          <w:tcPr>
            <w:tcW w:w="1582" w:type="dxa"/>
            <w:tcBorders>
              <w:top w:val="single" w:color="auto" w:sz="4" w:space="0"/>
              <w:left w:val="single" w:color="auto" w:sz="4" w:space="0"/>
              <w:bottom w:val="single" w:color="auto" w:sz="4" w:space="0"/>
              <w:right w:val="single" w:color="auto" w:sz="4" w:space="0"/>
            </w:tcBorders>
            <w:noWrap w:val="0"/>
            <w:vAlign w:val="top"/>
          </w:tcPr>
          <w:p w14:paraId="68CECA1F">
            <w:pPr>
              <w:keepNext w:val="0"/>
              <w:keepLines w:val="0"/>
              <w:widowControl/>
              <w:suppressLineNumbers w:val="0"/>
              <w:spacing w:before="0" w:beforeAutospacing="0" w:after="0" w:afterAutospacing="0"/>
              <w:ind w:left="0" w:right="0"/>
              <w:jc w:val="left"/>
              <w:rPr>
                <w:rFonts w:hint="default"/>
                <w:sz w:val="32"/>
                <w:szCs w:val="32"/>
                <w:lang w:val="en-US"/>
              </w:rPr>
            </w:pPr>
            <w:r>
              <w:rPr>
                <w:rFonts w:hint="eastAsia" w:ascii="Times New Roman" w:hAnsi="Times New Roman" w:eastAsia="宋体" w:cs="宋体"/>
                <w:kern w:val="2"/>
                <w:sz w:val="32"/>
                <w:szCs w:val="32"/>
                <w:lang w:val="en-US" w:eastAsia="zh-CN" w:bidi="ar"/>
              </w:rPr>
              <w:t>考核评分</w:t>
            </w:r>
          </w:p>
        </w:tc>
      </w:tr>
      <w:tr w14:paraId="44473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692269AC">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1、实习中解决方案的合理性、创新性（10）</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00613DC2">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6F14B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5C77D028">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2、分析各因素对实习过程中设计/开发及实施解决方案的影响（10）</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7718B870">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32030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3EE09B5B">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3、在实习过程中如何依据工程职业道德规范履行职责（10）</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36363615">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4B613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40F3BB61">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4、结合实习过程的具体工作，如何在团队中承担相应的角色（5）</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6F41F45E">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7D4C4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0FF8BF08">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5、与不同专业背景的团队成员进行沟通协调的情况（5）</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00246167">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0262E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77400D8A">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6、分析实习工作中对项目全生命周期各过程管理的基本方法和技术（10）</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13B7DF4D">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53011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3E8FB71C">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7、分析实习工作中项目管理经验以及项目经济决策方法（10）</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7AF15BF9">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4F68C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7A74CCEB">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8、分析不断地学习和适应技术的快速发展的重要性和怎么做（10）</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71D55CB6">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27C2A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9439" w:type="dxa"/>
            <w:gridSpan w:val="2"/>
            <w:tcBorders>
              <w:top w:val="single" w:color="auto" w:sz="4" w:space="0"/>
              <w:left w:val="single" w:color="auto" w:sz="4" w:space="0"/>
              <w:bottom w:val="single" w:color="auto" w:sz="4" w:space="0"/>
              <w:right w:val="single" w:color="auto" w:sz="4" w:space="0"/>
            </w:tcBorders>
            <w:noWrap w:val="0"/>
            <w:vAlign w:val="center"/>
          </w:tcPr>
          <w:p w14:paraId="1E47F6F5">
            <w:pPr>
              <w:keepNext w:val="0"/>
              <w:keepLines w:val="0"/>
              <w:widowControl w:val="0"/>
              <w:suppressLineNumbers w:val="0"/>
              <w:spacing w:before="0" w:beforeAutospacing="0" w:after="0" w:afterAutospacing="0"/>
              <w:ind w:left="0" w:right="0"/>
              <w:jc w:val="left"/>
              <w:rPr>
                <w:rFonts w:hint="default" w:ascii="Calibri" w:hAnsi="Calibri" w:cs="Times New Roman"/>
                <w:sz w:val="32"/>
                <w:szCs w:val="32"/>
                <w:lang w:val="en-US"/>
              </w:rPr>
            </w:pPr>
          </w:p>
        </w:tc>
      </w:tr>
      <w:tr w14:paraId="7CB30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top"/>
          </w:tcPr>
          <w:p w14:paraId="7125F931">
            <w:pPr>
              <w:keepNext w:val="0"/>
              <w:keepLines w:val="0"/>
              <w:widowControl/>
              <w:suppressLineNumbers w:val="0"/>
              <w:spacing w:before="0" w:beforeAutospacing="0" w:after="0" w:afterAutospacing="0"/>
              <w:ind w:left="0" w:right="0"/>
              <w:jc w:val="left"/>
              <w:rPr>
                <w:rFonts w:hint="default" w:ascii="Calibri" w:hAnsi="Calibri" w:cs="Times New Roman"/>
                <w:sz w:val="32"/>
                <w:szCs w:val="32"/>
                <w:lang w:val="en-US"/>
              </w:rPr>
            </w:pPr>
            <w:r>
              <w:rPr>
                <w:rFonts w:hint="eastAsia" w:ascii="Times New Roman" w:hAnsi="Times New Roman" w:eastAsia="宋体" w:cs="宋体"/>
                <w:kern w:val="2"/>
                <w:sz w:val="32"/>
                <w:szCs w:val="32"/>
                <w:lang w:val="en-US" w:eastAsia="zh-CN" w:bidi="ar"/>
              </w:rPr>
              <w:t>实习答辩考核指标</w:t>
            </w:r>
          </w:p>
        </w:tc>
        <w:tc>
          <w:tcPr>
            <w:tcW w:w="1582" w:type="dxa"/>
            <w:tcBorders>
              <w:top w:val="single" w:color="auto" w:sz="4" w:space="0"/>
              <w:left w:val="single" w:color="auto" w:sz="4" w:space="0"/>
              <w:bottom w:val="single" w:color="auto" w:sz="4" w:space="0"/>
              <w:right w:val="single" w:color="auto" w:sz="4" w:space="0"/>
            </w:tcBorders>
            <w:noWrap w:val="0"/>
            <w:vAlign w:val="top"/>
          </w:tcPr>
          <w:p w14:paraId="734021B0">
            <w:pPr>
              <w:keepNext w:val="0"/>
              <w:keepLines w:val="0"/>
              <w:widowControl/>
              <w:suppressLineNumbers w:val="0"/>
              <w:spacing w:before="0" w:beforeAutospacing="0" w:after="0" w:afterAutospacing="0"/>
              <w:ind w:left="0" w:right="0"/>
              <w:jc w:val="left"/>
              <w:rPr>
                <w:rFonts w:hint="default" w:ascii="Calibri" w:hAnsi="Calibri" w:cs="Times New Roman"/>
                <w:sz w:val="32"/>
                <w:szCs w:val="32"/>
                <w:lang w:val="en-US"/>
              </w:rPr>
            </w:pPr>
            <w:r>
              <w:rPr>
                <w:rFonts w:hint="eastAsia" w:ascii="Times New Roman" w:hAnsi="Times New Roman" w:eastAsia="宋体" w:cs="宋体"/>
                <w:kern w:val="2"/>
                <w:sz w:val="32"/>
                <w:szCs w:val="32"/>
                <w:lang w:val="en-US" w:eastAsia="zh-CN" w:bidi="ar"/>
              </w:rPr>
              <w:t>考核评分</w:t>
            </w:r>
          </w:p>
        </w:tc>
      </w:tr>
      <w:tr w14:paraId="2CD71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6DB370EC">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1、论文答辩的流畅度、清晰度、逻辑性，回答问题的正确性（15）</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6C8CD398">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594B6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7857" w:type="dxa"/>
            <w:tcBorders>
              <w:top w:val="single" w:color="auto" w:sz="4" w:space="0"/>
              <w:left w:val="single" w:color="auto" w:sz="4" w:space="0"/>
              <w:bottom w:val="single" w:color="auto" w:sz="4" w:space="0"/>
              <w:right w:val="single" w:color="auto" w:sz="4" w:space="0"/>
            </w:tcBorders>
            <w:noWrap w:val="0"/>
            <w:vAlign w:val="center"/>
          </w:tcPr>
          <w:p w14:paraId="240316FD">
            <w:pPr>
              <w:keepNext w:val="0"/>
              <w:keepLines w:val="0"/>
              <w:widowControl/>
              <w:suppressLineNumbers w:val="0"/>
              <w:spacing w:before="0" w:beforeAutospacing="0" w:after="0" w:afterAutospacing="0"/>
              <w:ind w:left="0" w:right="0"/>
              <w:jc w:val="left"/>
              <w:textAlignment w:val="center"/>
              <w:rPr>
                <w:rFonts w:hint="default" w:ascii="Calibri" w:hAnsi="Calibri" w:cs="Times New Roman"/>
                <w:sz w:val="24"/>
                <w:szCs w:val="24"/>
                <w:lang w:val="en-US"/>
              </w:rPr>
            </w:pPr>
            <w:r>
              <w:rPr>
                <w:rFonts w:hint="eastAsia" w:ascii="宋体" w:hAnsi="宋体" w:eastAsia="宋体" w:cs="宋体"/>
                <w:color w:val="000000"/>
                <w:kern w:val="0"/>
                <w:sz w:val="24"/>
                <w:szCs w:val="24"/>
                <w:lang w:val="en-US" w:eastAsia="zh-CN" w:bidi="ar"/>
              </w:rPr>
              <w:t>2、答辩过程中对实习项目的总体描述、分析分解的合理性、清晰度（15）</w:t>
            </w:r>
          </w:p>
        </w:tc>
        <w:tc>
          <w:tcPr>
            <w:tcW w:w="1582" w:type="dxa"/>
            <w:tcBorders>
              <w:top w:val="single" w:color="auto" w:sz="4" w:space="0"/>
              <w:left w:val="single" w:color="auto" w:sz="4" w:space="0"/>
              <w:bottom w:val="single" w:color="auto" w:sz="4" w:space="0"/>
              <w:right w:val="single" w:color="auto" w:sz="4" w:space="0"/>
            </w:tcBorders>
            <w:noWrap w:val="0"/>
            <w:vAlign w:val="center"/>
          </w:tcPr>
          <w:p w14:paraId="07227460">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011EE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3" w:hRule="atLeast"/>
          <w:jc w:val="center"/>
        </w:trPr>
        <w:tc>
          <w:tcPr>
            <w:tcW w:w="9439" w:type="dxa"/>
            <w:gridSpan w:val="2"/>
            <w:tcBorders>
              <w:top w:val="single" w:color="auto" w:sz="4" w:space="0"/>
              <w:left w:val="single" w:color="auto" w:sz="4" w:space="0"/>
              <w:bottom w:val="single" w:color="auto" w:sz="4" w:space="0"/>
              <w:right w:val="single" w:color="auto" w:sz="4" w:space="0"/>
            </w:tcBorders>
            <w:noWrap w:val="0"/>
            <w:vAlign w:val="top"/>
          </w:tcPr>
          <w:p w14:paraId="2E8F303F">
            <w:pPr>
              <w:keepNext w:val="0"/>
              <w:keepLines w:val="0"/>
              <w:widowControl w:val="0"/>
              <w:suppressLineNumbers w:val="0"/>
              <w:spacing w:before="0" w:beforeAutospacing="0" w:after="0" w:afterAutospacing="0"/>
              <w:ind w:left="0" w:right="0" w:firstLine="280" w:firstLineChars="100"/>
              <w:jc w:val="left"/>
              <w:rPr>
                <w:rFonts w:hint="default"/>
                <w:sz w:val="28"/>
                <w:szCs w:val="28"/>
                <w:lang w:val="en-US"/>
              </w:rPr>
            </w:pPr>
            <w:r>
              <w:rPr>
                <w:rFonts w:hint="eastAsia" w:ascii="Times New Roman" w:hAnsi="Times New Roman" w:eastAsia="宋体" w:cs="宋体"/>
                <w:kern w:val="2"/>
                <w:sz w:val="28"/>
                <w:szCs w:val="28"/>
                <w:lang w:val="en-US" w:eastAsia="zh-CN" w:bidi="ar"/>
              </w:rPr>
              <w:t>考核小组意见：</w:t>
            </w:r>
          </w:p>
          <w:p w14:paraId="78D9C5C5">
            <w:pPr>
              <w:pStyle w:val="2"/>
              <w:keepNext w:val="0"/>
              <w:keepLines w:val="0"/>
              <w:suppressLineNumbers w:val="0"/>
              <w:spacing w:before="0" w:beforeAutospacing="0"/>
              <w:ind w:left="0" w:leftChars="0" w:right="0" w:firstLine="0" w:firstLineChars="0"/>
              <w:rPr>
                <w:rFonts w:hint="default" w:ascii="Times New Roman" w:hAnsi="Times New Roman" w:eastAsia="宋体" w:cs="宋体"/>
                <w:kern w:val="2"/>
                <w:sz w:val="28"/>
                <w:szCs w:val="28"/>
                <w:lang w:val="en-US" w:eastAsia="zh-CN" w:bidi="ar"/>
              </w:rPr>
            </w:pPr>
          </w:p>
          <w:p w14:paraId="2C33F784">
            <w:pPr>
              <w:pStyle w:val="2"/>
              <w:keepNext w:val="0"/>
              <w:keepLines w:val="0"/>
              <w:suppressLineNumbers w:val="0"/>
              <w:spacing w:before="0" w:beforeAutospacing="0"/>
              <w:ind w:left="0" w:leftChars="0" w:right="0" w:firstLine="0" w:firstLineChars="0"/>
              <w:rPr>
                <w:rFonts w:hint="default" w:ascii="Times New Roman" w:hAnsi="Times New Roman" w:eastAsia="宋体" w:cs="宋体"/>
                <w:kern w:val="2"/>
                <w:sz w:val="28"/>
                <w:szCs w:val="28"/>
                <w:lang w:val="en-US" w:eastAsia="zh-CN" w:bidi="ar"/>
              </w:rPr>
            </w:pPr>
          </w:p>
          <w:p w14:paraId="4D998048">
            <w:pPr>
              <w:pStyle w:val="2"/>
              <w:keepNext w:val="0"/>
              <w:keepLines w:val="0"/>
              <w:suppressLineNumbers w:val="0"/>
              <w:spacing w:before="0" w:beforeAutospacing="0"/>
              <w:ind w:left="0" w:leftChars="0" w:right="0" w:firstLine="0" w:firstLineChars="0"/>
              <w:rPr>
                <w:rFonts w:hint="default" w:ascii="Times New Roman" w:hAnsi="Times New Roman" w:eastAsia="宋体" w:cs="宋体"/>
                <w:kern w:val="2"/>
                <w:sz w:val="28"/>
                <w:szCs w:val="28"/>
                <w:lang w:val="en-US" w:eastAsia="zh-CN" w:bidi="ar"/>
              </w:rPr>
            </w:pPr>
          </w:p>
          <w:p w14:paraId="1E81E39B">
            <w:pPr>
              <w:keepNext w:val="0"/>
              <w:keepLines w:val="0"/>
              <w:widowControl w:val="0"/>
              <w:suppressLineNumbers w:val="0"/>
              <w:spacing w:before="0" w:beforeAutospacing="0" w:after="0" w:afterAutospacing="0"/>
              <w:ind w:left="0" w:right="0" w:firstLine="280" w:firstLineChars="100"/>
              <w:jc w:val="left"/>
              <w:rPr>
                <w:rFonts w:hint="default"/>
                <w:sz w:val="28"/>
                <w:szCs w:val="28"/>
                <w:lang w:val="en-US"/>
              </w:rPr>
            </w:pPr>
            <w:r>
              <w:rPr>
                <w:rFonts w:hint="eastAsia" w:ascii="Times New Roman" w:hAnsi="Times New Roman" w:eastAsia="宋体" w:cs="宋体"/>
                <w:kern w:val="2"/>
                <w:sz w:val="28"/>
                <w:szCs w:val="28"/>
                <w:lang w:val="en-US" w:eastAsia="zh-CN" w:bidi="ar"/>
              </w:rPr>
              <w:t>考核小组教师签名：</w:t>
            </w:r>
            <w:r>
              <w:rPr>
                <w:rFonts w:hint="default" w:ascii="Times New Roman" w:hAnsi="Times New Roman" w:eastAsia="宋体" w:cs="Times New Roman"/>
                <w:kern w:val="2"/>
                <w:sz w:val="28"/>
                <w:szCs w:val="28"/>
                <w:lang w:val="en-US" w:eastAsia="zh-CN" w:bidi="ar"/>
              </w:rPr>
              <w:t xml:space="preserve"> </w:t>
            </w:r>
          </w:p>
          <w:p w14:paraId="6DD8ACD0">
            <w:pPr>
              <w:keepNext w:val="0"/>
              <w:keepLines w:val="0"/>
              <w:widowControl/>
              <w:suppressLineNumbers w:val="0"/>
              <w:spacing w:before="0" w:beforeAutospacing="0" w:after="0" w:afterAutospacing="0"/>
              <w:ind w:left="0" w:right="0" w:firstLine="6440" w:firstLineChars="2300"/>
              <w:jc w:val="left"/>
              <w:rPr>
                <w:rFonts w:hint="default"/>
                <w:lang w:val="en-US"/>
              </w:rPr>
            </w:pPr>
            <w:r>
              <w:rPr>
                <w:rFonts w:hint="eastAsia" w:ascii="Times New Roman" w:hAnsi="Times New Roman" w:eastAsia="宋体" w:cs="宋体"/>
                <w:kern w:val="2"/>
                <w:sz w:val="28"/>
                <w:szCs w:val="28"/>
                <w:lang w:val="en-US" w:eastAsia="zh-CN" w:bidi="ar"/>
              </w:rPr>
              <w:t>年</w:t>
            </w:r>
            <w:r>
              <w:rPr>
                <w:rFonts w:hint="default" w:ascii="Times New Roman" w:hAnsi="Times New Roman" w:eastAsia="宋体" w:cs="Times New Roman"/>
                <w:kern w:val="2"/>
                <w:sz w:val="28"/>
                <w:szCs w:val="28"/>
                <w:lang w:val="en-US" w:eastAsia="zh-CN" w:bidi="ar"/>
              </w:rPr>
              <w:t xml:space="preserve">   </w:t>
            </w:r>
            <w:r>
              <w:rPr>
                <w:rFonts w:hint="eastAsia" w:ascii="Times New Roman" w:hAnsi="Times New Roman" w:eastAsia="宋体" w:cs="宋体"/>
                <w:kern w:val="2"/>
                <w:sz w:val="28"/>
                <w:szCs w:val="28"/>
                <w:lang w:val="en-US" w:eastAsia="zh-CN" w:bidi="ar"/>
              </w:rPr>
              <w:t>月</w:t>
            </w:r>
            <w:r>
              <w:rPr>
                <w:rFonts w:hint="default" w:ascii="Times New Roman" w:hAnsi="Times New Roman" w:eastAsia="宋体" w:cs="Times New Roman"/>
                <w:kern w:val="2"/>
                <w:sz w:val="28"/>
                <w:szCs w:val="28"/>
                <w:lang w:val="en-US" w:eastAsia="zh-CN" w:bidi="ar"/>
              </w:rPr>
              <w:t xml:space="preserve">   </w:t>
            </w:r>
            <w:r>
              <w:rPr>
                <w:rFonts w:hint="eastAsia" w:ascii="Times New Roman" w:hAnsi="Times New Roman" w:eastAsia="宋体" w:cs="宋体"/>
                <w:kern w:val="2"/>
                <w:sz w:val="28"/>
                <w:szCs w:val="28"/>
                <w:lang w:val="en-US" w:eastAsia="zh-CN" w:bidi="ar"/>
              </w:rPr>
              <w:t>日</w:t>
            </w:r>
            <w:r>
              <w:rPr>
                <w:rFonts w:hint="default" w:ascii="Times New Roman" w:hAnsi="Times New Roman" w:eastAsia="宋体" w:cs="Times New Roman"/>
                <w:kern w:val="2"/>
                <w:sz w:val="28"/>
                <w:szCs w:val="28"/>
                <w:lang w:val="en-US" w:eastAsia="zh-CN" w:bidi="ar"/>
              </w:rPr>
              <w:t xml:space="preserve"> </w:t>
            </w:r>
          </w:p>
        </w:tc>
      </w:tr>
    </w:tbl>
    <w:p w14:paraId="779B2E54">
      <w:pPr>
        <w:widowControl/>
        <w:jc w:val="left"/>
        <w:rPr>
          <w:rFonts w:hint="default" w:eastAsia="宋体"/>
          <w:lang w:val="en-US" w:eastAsia="zh-CN"/>
        </w:rPr>
      </w:pPr>
    </w:p>
    <w:p w14:paraId="38A5A38A">
      <w:pPr>
        <w:pStyle w:val="2"/>
        <w:ind w:left="0" w:leftChars="0" w:firstLine="0" w:firstLineChars="0"/>
        <w:rPr>
          <w:rFonts w:hint="eastAsia" w:eastAsia="宋体"/>
          <w:lang w:val="en-US" w:eastAsia="zh-CN"/>
        </w:rPr>
      </w:pPr>
    </w:p>
    <w:p w14:paraId="59A39693">
      <w:pPr>
        <w:pStyle w:val="2"/>
        <w:rPr>
          <w:rFonts w:hint="eastAsia" w:eastAsia="宋体"/>
          <w:lang w:val="en-US" w:eastAsia="zh-CN"/>
        </w:rPr>
      </w:pPr>
      <w:r>
        <w:rPr>
          <w:rFonts w:hint="eastAsia"/>
          <w:sz w:val="32"/>
          <w:szCs w:val="32"/>
          <w:lang w:val="en-US" w:eastAsia="zh-CN"/>
        </w:rPr>
        <w:t>四、</w:t>
      </w:r>
      <w:r>
        <w:rPr>
          <w:rFonts w:hint="eastAsia"/>
          <w:sz w:val="32"/>
          <w:szCs w:val="32"/>
        </w:rPr>
        <w:t>学校考核</w:t>
      </w:r>
    </w:p>
    <w:tbl>
      <w:tblPr>
        <w:tblStyle w:val="10"/>
        <w:tblpPr w:leftFromText="180" w:rightFromText="180" w:vertAnchor="text" w:horzAnchor="page" w:tblpXSpec="center" w:tblpY="95"/>
        <w:tblOverlap w:val="never"/>
        <w:tblW w:w="95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8"/>
        <w:gridCol w:w="1601"/>
      </w:tblGrid>
      <w:tr w14:paraId="16921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top"/>
          </w:tcPr>
          <w:p w14:paraId="0E8A5D80">
            <w:pPr>
              <w:keepNext w:val="0"/>
              <w:keepLines w:val="0"/>
              <w:widowControl/>
              <w:suppressLineNumbers w:val="0"/>
              <w:spacing w:before="0" w:beforeAutospacing="0" w:after="0" w:afterAutospacing="0"/>
              <w:ind w:left="0" w:right="0"/>
              <w:jc w:val="left"/>
              <w:rPr>
                <w:rFonts w:hint="default" w:ascii="Times New Roman" w:hAnsi="Times New Roman" w:eastAsia="宋体" w:cs="宋体"/>
                <w:kern w:val="2"/>
                <w:sz w:val="32"/>
                <w:szCs w:val="32"/>
                <w:lang w:val="en-US" w:eastAsia="zh-CN" w:bidi="ar"/>
              </w:rPr>
            </w:pPr>
            <w:r>
              <w:rPr>
                <w:rFonts w:hint="eastAsia" w:ascii="Times New Roman" w:hAnsi="Times New Roman" w:eastAsia="宋体" w:cs="宋体"/>
                <w:kern w:val="2"/>
                <w:sz w:val="32"/>
                <w:szCs w:val="32"/>
                <w:lang w:val="en-US" w:eastAsia="zh-CN" w:bidi="ar"/>
              </w:rPr>
              <w:t>集中实习总评</w:t>
            </w:r>
          </w:p>
        </w:tc>
        <w:tc>
          <w:tcPr>
            <w:tcW w:w="1601" w:type="dxa"/>
            <w:tcBorders>
              <w:top w:val="single" w:color="auto" w:sz="4" w:space="0"/>
              <w:left w:val="single" w:color="auto" w:sz="4" w:space="0"/>
              <w:bottom w:val="single" w:color="auto" w:sz="4" w:space="0"/>
              <w:right w:val="single" w:color="auto" w:sz="4" w:space="0"/>
            </w:tcBorders>
            <w:noWrap w:val="0"/>
            <w:vAlign w:val="top"/>
          </w:tcPr>
          <w:p w14:paraId="1E1A197E">
            <w:pPr>
              <w:keepNext w:val="0"/>
              <w:keepLines w:val="0"/>
              <w:widowControl/>
              <w:suppressLineNumbers w:val="0"/>
              <w:spacing w:before="0" w:beforeAutospacing="0" w:after="0" w:afterAutospacing="0"/>
              <w:ind w:left="0" w:right="0"/>
              <w:jc w:val="left"/>
              <w:rPr>
                <w:rFonts w:hint="eastAsia" w:ascii="Times New Roman" w:hAnsi="Times New Roman" w:eastAsia="宋体" w:cs="宋体"/>
                <w:kern w:val="2"/>
                <w:sz w:val="32"/>
                <w:szCs w:val="32"/>
                <w:lang w:val="en-US" w:eastAsia="zh-CN" w:bidi="ar"/>
              </w:rPr>
            </w:pPr>
          </w:p>
        </w:tc>
      </w:tr>
      <w:tr w14:paraId="060E9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top"/>
          </w:tcPr>
          <w:p w14:paraId="61045717">
            <w:pPr>
              <w:keepNext w:val="0"/>
              <w:keepLines w:val="0"/>
              <w:widowControl/>
              <w:suppressLineNumbers w:val="0"/>
              <w:spacing w:before="0" w:beforeAutospacing="0" w:after="0" w:afterAutospacing="0"/>
              <w:ind w:left="0" w:right="0"/>
              <w:jc w:val="left"/>
              <w:rPr>
                <w:rFonts w:hint="default"/>
                <w:sz w:val="32"/>
                <w:szCs w:val="32"/>
                <w:lang w:val="en-US"/>
              </w:rPr>
            </w:pPr>
            <w:r>
              <w:rPr>
                <w:rFonts w:hint="eastAsia" w:ascii="Times New Roman" w:hAnsi="Times New Roman" w:eastAsia="宋体" w:cs="宋体"/>
                <w:kern w:val="2"/>
                <w:sz w:val="32"/>
                <w:szCs w:val="32"/>
                <w:lang w:val="en-US" w:eastAsia="zh-CN" w:bidi="ar"/>
              </w:rPr>
              <w:t>考核指标</w:t>
            </w:r>
          </w:p>
        </w:tc>
        <w:tc>
          <w:tcPr>
            <w:tcW w:w="1601" w:type="dxa"/>
            <w:tcBorders>
              <w:top w:val="single" w:color="auto" w:sz="4" w:space="0"/>
              <w:left w:val="single" w:color="auto" w:sz="4" w:space="0"/>
              <w:bottom w:val="single" w:color="auto" w:sz="4" w:space="0"/>
              <w:right w:val="single" w:color="auto" w:sz="4" w:space="0"/>
            </w:tcBorders>
            <w:noWrap w:val="0"/>
            <w:vAlign w:val="top"/>
          </w:tcPr>
          <w:p w14:paraId="7E2E5FC6">
            <w:pPr>
              <w:keepNext w:val="0"/>
              <w:keepLines w:val="0"/>
              <w:widowControl/>
              <w:suppressLineNumbers w:val="0"/>
              <w:spacing w:before="0" w:beforeAutospacing="0" w:after="0" w:afterAutospacing="0"/>
              <w:ind w:left="0" w:right="0"/>
              <w:jc w:val="left"/>
              <w:rPr>
                <w:rFonts w:hint="default"/>
                <w:sz w:val="32"/>
                <w:szCs w:val="32"/>
                <w:lang w:val="en-US"/>
              </w:rPr>
            </w:pPr>
            <w:r>
              <w:rPr>
                <w:rFonts w:hint="eastAsia" w:ascii="Times New Roman" w:hAnsi="Times New Roman" w:eastAsia="宋体" w:cs="宋体"/>
                <w:kern w:val="2"/>
                <w:sz w:val="32"/>
                <w:szCs w:val="32"/>
                <w:lang w:val="en-US" w:eastAsia="zh-CN" w:bidi="ar"/>
              </w:rPr>
              <w:t>考核评分</w:t>
            </w:r>
          </w:p>
        </w:tc>
      </w:tr>
      <w:tr w14:paraId="354A9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6A441030">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1、对于涉及到的复杂工程问题及解决方案的技术性、创新性分析（10）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1CD6DB21">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16E76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136FF29B">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2、分析各因素对实习过程中设计/开发及实施解决方案的影响（10）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682F4DB2">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3430B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56EC2763">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3、工程职业道德规范职责履行情况和分析（10）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1D672422">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0015F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3A5A2877">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4、分析如何在团队中承担相应的角色（10）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69331759">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0305E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59B86E1B">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5、分析如何与不同专业背景的团队成员进行沟通协调（10）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1D0D4F98">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2031B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648F9C55">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6、分析项目全生命周期各过程管理的基本方法和技术（10）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75DF5E41">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25789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2B74DA67">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7、分析项目管理经验以及项目经济决策方法（10）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61C8C06A">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7E0CC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958" w:type="dxa"/>
            <w:tcBorders>
              <w:top w:val="single" w:color="auto" w:sz="4" w:space="0"/>
              <w:left w:val="single" w:color="auto" w:sz="4" w:space="0"/>
              <w:bottom w:val="single" w:color="auto" w:sz="4" w:space="0"/>
              <w:right w:val="single" w:color="auto" w:sz="4" w:space="0"/>
            </w:tcBorders>
            <w:noWrap w:val="0"/>
            <w:vAlign w:val="center"/>
          </w:tcPr>
          <w:p w14:paraId="0D0E99F9">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8、分析不断地学习和适应技术的快速发展的重要性和怎么做（10）</w:t>
            </w:r>
          </w:p>
        </w:tc>
        <w:tc>
          <w:tcPr>
            <w:tcW w:w="1601" w:type="dxa"/>
            <w:tcBorders>
              <w:top w:val="single" w:color="auto" w:sz="4" w:space="0"/>
              <w:left w:val="single" w:color="auto" w:sz="4" w:space="0"/>
              <w:bottom w:val="single" w:color="auto" w:sz="4" w:space="0"/>
              <w:right w:val="single" w:color="auto" w:sz="4" w:space="0"/>
            </w:tcBorders>
            <w:noWrap w:val="0"/>
            <w:vAlign w:val="center"/>
          </w:tcPr>
          <w:p w14:paraId="22166960">
            <w:pPr>
              <w:keepNext w:val="0"/>
              <w:keepLines w:val="0"/>
              <w:widowControl w:val="0"/>
              <w:suppressLineNumbers w:val="0"/>
              <w:spacing w:before="0" w:beforeAutospacing="0" w:after="0" w:afterAutospacing="0"/>
              <w:ind w:left="0" w:right="0"/>
              <w:jc w:val="center"/>
              <w:rPr>
                <w:rFonts w:hint="default" w:ascii="Calibri" w:hAnsi="Calibri" w:cs="Times New Roman"/>
                <w:sz w:val="24"/>
                <w:szCs w:val="24"/>
                <w:lang w:val="en-US"/>
              </w:rPr>
            </w:pPr>
          </w:p>
        </w:tc>
      </w:tr>
      <w:tr w14:paraId="2B7FF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9" w:hRule="atLeast"/>
          <w:jc w:val="center"/>
        </w:trPr>
        <w:tc>
          <w:tcPr>
            <w:tcW w:w="9559" w:type="dxa"/>
            <w:gridSpan w:val="2"/>
            <w:tcBorders>
              <w:top w:val="single" w:color="auto" w:sz="4" w:space="0"/>
              <w:left w:val="single" w:color="auto" w:sz="4" w:space="0"/>
              <w:bottom w:val="single" w:color="auto" w:sz="4" w:space="0"/>
              <w:right w:val="single" w:color="auto" w:sz="4" w:space="0"/>
            </w:tcBorders>
            <w:noWrap w:val="0"/>
            <w:vAlign w:val="top"/>
          </w:tcPr>
          <w:p w14:paraId="78CD5A31">
            <w:pPr>
              <w:keepNext w:val="0"/>
              <w:keepLines w:val="0"/>
              <w:widowControl w:val="0"/>
              <w:suppressLineNumbers w:val="0"/>
              <w:spacing w:before="0" w:beforeAutospacing="0" w:after="0" w:afterAutospacing="0"/>
              <w:ind w:left="0" w:right="0" w:firstLine="280" w:firstLineChars="100"/>
              <w:jc w:val="left"/>
              <w:rPr>
                <w:rFonts w:hint="default"/>
                <w:sz w:val="28"/>
                <w:szCs w:val="28"/>
                <w:lang w:val="en-US"/>
              </w:rPr>
            </w:pPr>
            <w:r>
              <w:rPr>
                <w:rFonts w:hint="eastAsia" w:ascii="Times New Roman" w:hAnsi="Times New Roman" w:eastAsia="宋体" w:cs="宋体"/>
                <w:kern w:val="2"/>
                <w:sz w:val="28"/>
                <w:szCs w:val="28"/>
                <w:lang w:val="en-US" w:eastAsia="zh-CN" w:bidi="ar"/>
              </w:rPr>
              <w:t>考核小组意见：</w:t>
            </w:r>
          </w:p>
          <w:p w14:paraId="2327DD17">
            <w:pPr>
              <w:keepNext w:val="0"/>
              <w:keepLines w:val="0"/>
              <w:widowControl w:val="0"/>
              <w:suppressLineNumbers w:val="0"/>
              <w:spacing w:before="0" w:beforeAutospacing="0" w:after="0" w:afterAutospacing="0"/>
              <w:ind w:left="0" w:right="0" w:firstLine="280" w:firstLineChars="100"/>
              <w:jc w:val="left"/>
              <w:rPr>
                <w:rFonts w:hint="eastAsia" w:ascii="Times New Roman" w:hAnsi="Times New Roman" w:eastAsia="宋体" w:cs="宋体"/>
                <w:kern w:val="2"/>
                <w:sz w:val="28"/>
                <w:szCs w:val="28"/>
                <w:lang w:val="en-US" w:eastAsia="zh-CN" w:bidi="ar"/>
              </w:rPr>
            </w:pPr>
          </w:p>
          <w:p w14:paraId="53D48214">
            <w:pPr>
              <w:pStyle w:val="2"/>
              <w:keepNext w:val="0"/>
              <w:keepLines w:val="0"/>
              <w:suppressLineNumbers w:val="0"/>
              <w:spacing w:before="0" w:beforeAutospacing="0"/>
              <w:ind w:left="0" w:right="0"/>
              <w:rPr>
                <w:rFonts w:hint="eastAsia" w:ascii="Times New Roman" w:hAnsi="Times New Roman" w:eastAsia="宋体" w:cs="宋体"/>
                <w:kern w:val="2"/>
                <w:sz w:val="28"/>
                <w:szCs w:val="28"/>
                <w:lang w:val="en-US" w:eastAsia="zh-CN" w:bidi="ar"/>
              </w:rPr>
            </w:pPr>
          </w:p>
          <w:p w14:paraId="5427AA95">
            <w:pPr>
              <w:pStyle w:val="2"/>
              <w:keepNext w:val="0"/>
              <w:keepLines w:val="0"/>
              <w:suppressLineNumbers w:val="0"/>
              <w:spacing w:before="0" w:beforeAutospacing="0"/>
              <w:ind w:left="0" w:leftChars="0" w:right="0" w:firstLine="0" w:firstLineChars="0"/>
              <w:rPr>
                <w:rFonts w:hint="default" w:ascii="Times New Roman" w:hAnsi="Times New Roman" w:eastAsia="宋体" w:cs="宋体"/>
                <w:kern w:val="2"/>
                <w:sz w:val="28"/>
                <w:szCs w:val="28"/>
                <w:lang w:val="en-US" w:eastAsia="zh-CN" w:bidi="ar"/>
              </w:rPr>
            </w:pPr>
          </w:p>
          <w:p w14:paraId="2863425A">
            <w:pPr>
              <w:keepNext w:val="0"/>
              <w:keepLines w:val="0"/>
              <w:widowControl w:val="0"/>
              <w:suppressLineNumbers w:val="0"/>
              <w:spacing w:before="0" w:beforeAutospacing="0" w:after="0" w:afterAutospacing="0"/>
              <w:ind w:left="0" w:right="0" w:firstLine="280" w:firstLineChars="100"/>
              <w:jc w:val="left"/>
              <w:rPr>
                <w:rFonts w:hint="eastAsia" w:ascii="Times New Roman" w:hAnsi="Times New Roman" w:eastAsia="宋体" w:cs="宋体"/>
                <w:kern w:val="2"/>
                <w:sz w:val="28"/>
                <w:szCs w:val="28"/>
                <w:lang w:val="en-US" w:eastAsia="zh-CN" w:bidi="ar"/>
              </w:rPr>
            </w:pPr>
          </w:p>
          <w:p w14:paraId="6ED2C74D">
            <w:pPr>
              <w:keepNext w:val="0"/>
              <w:keepLines w:val="0"/>
              <w:widowControl w:val="0"/>
              <w:suppressLineNumbers w:val="0"/>
              <w:spacing w:before="0" w:beforeAutospacing="0" w:after="0" w:afterAutospacing="0"/>
              <w:ind w:left="0" w:right="0" w:firstLine="280" w:firstLineChars="100"/>
              <w:jc w:val="left"/>
              <w:rPr>
                <w:rFonts w:hint="eastAsia" w:ascii="Times New Roman" w:hAnsi="Times New Roman" w:eastAsia="宋体" w:cs="宋体"/>
                <w:kern w:val="2"/>
                <w:sz w:val="28"/>
                <w:szCs w:val="28"/>
                <w:lang w:val="en-US" w:eastAsia="zh-CN" w:bidi="ar"/>
              </w:rPr>
            </w:pPr>
          </w:p>
          <w:p w14:paraId="70D612E2">
            <w:pPr>
              <w:keepNext w:val="0"/>
              <w:keepLines w:val="0"/>
              <w:widowControl w:val="0"/>
              <w:suppressLineNumbers w:val="0"/>
              <w:spacing w:before="0" w:beforeAutospacing="0" w:after="0" w:afterAutospacing="0"/>
              <w:ind w:left="0" w:right="0" w:firstLine="280" w:firstLineChars="100"/>
              <w:jc w:val="left"/>
              <w:rPr>
                <w:rFonts w:hint="eastAsia" w:ascii="Times New Roman" w:hAnsi="Times New Roman" w:eastAsia="宋体" w:cs="宋体"/>
                <w:kern w:val="2"/>
                <w:sz w:val="28"/>
                <w:szCs w:val="28"/>
                <w:lang w:val="en-US" w:eastAsia="zh-CN" w:bidi="ar"/>
              </w:rPr>
            </w:pPr>
          </w:p>
          <w:p w14:paraId="2A525EB5">
            <w:pPr>
              <w:keepNext w:val="0"/>
              <w:keepLines w:val="0"/>
              <w:widowControl w:val="0"/>
              <w:suppressLineNumbers w:val="0"/>
              <w:spacing w:before="0" w:beforeAutospacing="0" w:after="0" w:afterAutospacing="0"/>
              <w:ind w:left="0" w:right="0" w:firstLine="280" w:firstLineChars="100"/>
              <w:jc w:val="left"/>
              <w:rPr>
                <w:rFonts w:hint="eastAsia" w:ascii="Times New Roman" w:hAnsi="Times New Roman" w:eastAsia="宋体" w:cs="宋体"/>
                <w:kern w:val="2"/>
                <w:sz w:val="28"/>
                <w:szCs w:val="28"/>
                <w:lang w:val="en-US" w:eastAsia="zh-CN" w:bidi="ar"/>
              </w:rPr>
            </w:pPr>
          </w:p>
          <w:p w14:paraId="02A9C87A">
            <w:pPr>
              <w:keepNext w:val="0"/>
              <w:keepLines w:val="0"/>
              <w:widowControl w:val="0"/>
              <w:suppressLineNumbers w:val="0"/>
              <w:spacing w:before="0" w:beforeAutospacing="0" w:after="0" w:afterAutospacing="0"/>
              <w:ind w:right="0" w:firstLine="560" w:firstLineChars="200"/>
              <w:jc w:val="left"/>
              <w:rPr>
                <w:rFonts w:hint="default"/>
                <w:sz w:val="28"/>
                <w:szCs w:val="28"/>
                <w:lang w:val="en-US"/>
              </w:rPr>
            </w:pPr>
            <w:r>
              <w:rPr>
                <w:rFonts w:hint="eastAsia" w:ascii="Times New Roman" w:hAnsi="Times New Roman" w:eastAsia="宋体" w:cs="宋体"/>
                <w:kern w:val="2"/>
                <w:sz w:val="28"/>
                <w:szCs w:val="28"/>
                <w:lang w:val="en-US" w:eastAsia="zh-CN" w:bidi="ar"/>
              </w:rPr>
              <w:t>考核小组教师签名：</w:t>
            </w:r>
            <w:r>
              <w:rPr>
                <w:rFonts w:hint="default" w:ascii="Times New Roman" w:hAnsi="Times New Roman" w:eastAsia="宋体" w:cs="Times New Roman"/>
                <w:kern w:val="2"/>
                <w:sz w:val="28"/>
                <w:szCs w:val="28"/>
                <w:lang w:val="en-US" w:eastAsia="zh-CN" w:bidi="ar"/>
              </w:rPr>
              <w:t xml:space="preserve"> </w:t>
            </w:r>
          </w:p>
          <w:p w14:paraId="1ED183A5">
            <w:pPr>
              <w:keepNext w:val="0"/>
              <w:keepLines w:val="0"/>
              <w:widowControl/>
              <w:suppressLineNumbers w:val="0"/>
              <w:spacing w:before="0" w:beforeAutospacing="0" w:after="0" w:afterAutospacing="0"/>
              <w:ind w:right="0"/>
              <w:jc w:val="right"/>
              <w:rPr>
                <w:rFonts w:hint="default"/>
                <w:lang w:val="en-US"/>
              </w:rPr>
            </w:pPr>
            <w:r>
              <w:rPr>
                <w:rFonts w:hint="eastAsia" w:ascii="Times New Roman" w:hAnsi="Times New Roman" w:eastAsia="宋体" w:cs="宋体"/>
                <w:kern w:val="2"/>
                <w:sz w:val="28"/>
                <w:szCs w:val="28"/>
                <w:lang w:val="en-US" w:eastAsia="zh-CN" w:bidi="ar"/>
              </w:rPr>
              <w:t>年</w:t>
            </w:r>
            <w:r>
              <w:rPr>
                <w:rFonts w:hint="default" w:ascii="Times New Roman" w:hAnsi="Times New Roman" w:eastAsia="宋体" w:cs="Times New Roman"/>
                <w:kern w:val="2"/>
                <w:sz w:val="28"/>
                <w:szCs w:val="28"/>
                <w:lang w:val="en-US" w:eastAsia="zh-CN" w:bidi="ar"/>
              </w:rPr>
              <w:t xml:space="preserve">   </w:t>
            </w:r>
            <w:r>
              <w:rPr>
                <w:rFonts w:hint="eastAsia" w:ascii="Times New Roman" w:hAnsi="Times New Roman" w:eastAsia="宋体" w:cs="宋体"/>
                <w:kern w:val="2"/>
                <w:sz w:val="28"/>
                <w:szCs w:val="28"/>
                <w:lang w:val="en-US" w:eastAsia="zh-CN" w:bidi="ar"/>
              </w:rPr>
              <w:t>月</w:t>
            </w:r>
            <w:r>
              <w:rPr>
                <w:rFonts w:hint="default" w:ascii="Times New Roman" w:hAnsi="Times New Roman" w:eastAsia="宋体" w:cs="Times New Roman"/>
                <w:kern w:val="2"/>
                <w:sz w:val="28"/>
                <w:szCs w:val="28"/>
                <w:lang w:val="en-US" w:eastAsia="zh-CN" w:bidi="ar"/>
              </w:rPr>
              <w:t xml:space="preserve">   </w:t>
            </w:r>
            <w:r>
              <w:rPr>
                <w:rFonts w:hint="eastAsia" w:ascii="Times New Roman" w:hAnsi="Times New Roman" w:eastAsia="宋体" w:cs="宋体"/>
                <w:kern w:val="2"/>
                <w:sz w:val="28"/>
                <w:szCs w:val="28"/>
                <w:lang w:val="en-US" w:eastAsia="zh-CN" w:bidi="ar"/>
              </w:rPr>
              <w:t>日</w:t>
            </w:r>
            <w:r>
              <w:rPr>
                <w:rFonts w:hint="default" w:ascii="Times New Roman" w:hAnsi="Times New Roman" w:eastAsia="宋体" w:cs="Times New Roman"/>
                <w:kern w:val="2"/>
                <w:sz w:val="28"/>
                <w:szCs w:val="28"/>
                <w:lang w:val="en-US" w:eastAsia="zh-CN" w:bidi="ar"/>
              </w:rPr>
              <w:t xml:space="preserve"> </w:t>
            </w:r>
          </w:p>
        </w:tc>
      </w:tr>
    </w:tbl>
    <w:p w14:paraId="0414F1A3">
      <w:pPr>
        <w:pStyle w:val="2"/>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eastAsia="宋体"/>
          <w:lang w:val="en-US" w:eastAsia="zh-CN"/>
        </w:rPr>
      </w:pPr>
      <w:r>
        <w:rPr>
          <w:rFonts w:hint="eastAsia" w:eastAsia="宋体"/>
          <w:lang w:val="en-US" w:eastAsia="zh-CN"/>
        </w:rPr>
        <w:t>注：根据实习类型选择对应考核表保留。</w:t>
      </w:r>
    </w:p>
    <w:sectPr>
      <w:pgSz w:w="11906" w:h="16838"/>
      <w:pgMar w:top="1588"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32191D"/>
    <w:multiLevelType w:val="multilevel"/>
    <w:tmpl w:val="1732191D"/>
    <w:lvl w:ilvl="0" w:tentative="0">
      <w:start w:val="1"/>
      <w:numFmt w:val="chineseCountingThousand"/>
      <w:suff w:val="noth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3696D48"/>
    <w:multiLevelType w:val="multilevel"/>
    <w:tmpl w:val="63696D48"/>
    <w:lvl w:ilvl="0" w:tentative="0">
      <w:start w:val="4"/>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9FE7B47"/>
    <w:multiLevelType w:val="multilevel"/>
    <w:tmpl w:val="69FE7B47"/>
    <w:lvl w:ilvl="0" w:tentative="0">
      <w:start w:val="1"/>
      <w:numFmt w:val="japaneseCounting"/>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雪娟">
    <w15:presenceInfo w15:providerId="None" w15:userId="刘雪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xMTIyYThkYzg2YTc5NzA1ZGE4ZmJmYzAyNmZkNTYifQ=="/>
    <w:docVar w:name="KSO_WPS_MARK_KEY" w:val="64561033-dac0-4d93-93f7-b4ea44cf8d5d"/>
  </w:docVars>
  <w:rsids>
    <w:rsidRoot w:val="00405E7F"/>
    <w:rsid w:val="000305F2"/>
    <w:rsid w:val="000D4882"/>
    <w:rsid w:val="000E710C"/>
    <w:rsid w:val="00107BB0"/>
    <w:rsid w:val="0011270E"/>
    <w:rsid w:val="00123C0B"/>
    <w:rsid w:val="00132BA1"/>
    <w:rsid w:val="00165A52"/>
    <w:rsid w:val="001E5125"/>
    <w:rsid w:val="001F0B12"/>
    <w:rsid w:val="002028F3"/>
    <w:rsid w:val="0020612E"/>
    <w:rsid w:val="00291A49"/>
    <w:rsid w:val="002A3BCE"/>
    <w:rsid w:val="002D06BF"/>
    <w:rsid w:val="002F2B97"/>
    <w:rsid w:val="003830CF"/>
    <w:rsid w:val="00393492"/>
    <w:rsid w:val="00395BC2"/>
    <w:rsid w:val="003B271B"/>
    <w:rsid w:val="003F4975"/>
    <w:rsid w:val="00400395"/>
    <w:rsid w:val="00405E7F"/>
    <w:rsid w:val="00456C6B"/>
    <w:rsid w:val="0046462F"/>
    <w:rsid w:val="004B6FFF"/>
    <w:rsid w:val="004F0AD7"/>
    <w:rsid w:val="005A067D"/>
    <w:rsid w:val="005A6386"/>
    <w:rsid w:val="005F5842"/>
    <w:rsid w:val="006017D1"/>
    <w:rsid w:val="00640330"/>
    <w:rsid w:val="00650343"/>
    <w:rsid w:val="0066658E"/>
    <w:rsid w:val="00670588"/>
    <w:rsid w:val="006709E5"/>
    <w:rsid w:val="006C3FC0"/>
    <w:rsid w:val="006D5B34"/>
    <w:rsid w:val="007174EB"/>
    <w:rsid w:val="007200B9"/>
    <w:rsid w:val="00763641"/>
    <w:rsid w:val="00764EF7"/>
    <w:rsid w:val="00772297"/>
    <w:rsid w:val="00775CA4"/>
    <w:rsid w:val="00780BE2"/>
    <w:rsid w:val="0079791E"/>
    <w:rsid w:val="007B50F3"/>
    <w:rsid w:val="007E45F4"/>
    <w:rsid w:val="00817ECB"/>
    <w:rsid w:val="00831258"/>
    <w:rsid w:val="00846B97"/>
    <w:rsid w:val="008B3064"/>
    <w:rsid w:val="00902A61"/>
    <w:rsid w:val="00976E78"/>
    <w:rsid w:val="009968EB"/>
    <w:rsid w:val="009D2F7B"/>
    <w:rsid w:val="009E1A2C"/>
    <w:rsid w:val="009E2F47"/>
    <w:rsid w:val="00A165C5"/>
    <w:rsid w:val="00A16E15"/>
    <w:rsid w:val="00A53C19"/>
    <w:rsid w:val="00AD10B1"/>
    <w:rsid w:val="00AD1677"/>
    <w:rsid w:val="00B02FBE"/>
    <w:rsid w:val="00B048A1"/>
    <w:rsid w:val="00B71557"/>
    <w:rsid w:val="00B71785"/>
    <w:rsid w:val="00B801F7"/>
    <w:rsid w:val="00BD2112"/>
    <w:rsid w:val="00BF1C61"/>
    <w:rsid w:val="00C253F1"/>
    <w:rsid w:val="00C44844"/>
    <w:rsid w:val="00CD5F41"/>
    <w:rsid w:val="00D05FC4"/>
    <w:rsid w:val="00D061ED"/>
    <w:rsid w:val="00D8556C"/>
    <w:rsid w:val="00D964B0"/>
    <w:rsid w:val="00DB6877"/>
    <w:rsid w:val="00E04EF7"/>
    <w:rsid w:val="00E32892"/>
    <w:rsid w:val="00E5587F"/>
    <w:rsid w:val="00F06018"/>
    <w:rsid w:val="00F10744"/>
    <w:rsid w:val="00F22404"/>
    <w:rsid w:val="00F257A9"/>
    <w:rsid w:val="00F51095"/>
    <w:rsid w:val="00F61B6E"/>
    <w:rsid w:val="00F91AF4"/>
    <w:rsid w:val="00F96F60"/>
    <w:rsid w:val="00FA257F"/>
    <w:rsid w:val="00FB361C"/>
    <w:rsid w:val="022D3CD0"/>
    <w:rsid w:val="0354198C"/>
    <w:rsid w:val="039D18E6"/>
    <w:rsid w:val="03E45FC1"/>
    <w:rsid w:val="05265D8B"/>
    <w:rsid w:val="0563181A"/>
    <w:rsid w:val="0A980C1C"/>
    <w:rsid w:val="0AD16319"/>
    <w:rsid w:val="0B112BB9"/>
    <w:rsid w:val="0B7244AC"/>
    <w:rsid w:val="0B99324B"/>
    <w:rsid w:val="0E1327A4"/>
    <w:rsid w:val="0F2102CA"/>
    <w:rsid w:val="0FD8769D"/>
    <w:rsid w:val="179C125C"/>
    <w:rsid w:val="18075128"/>
    <w:rsid w:val="19991ECB"/>
    <w:rsid w:val="1A7B3ED0"/>
    <w:rsid w:val="1AAD645B"/>
    <w:rsid w:val="1B2D2E25"/>
    <w:rsid w:val="1F375813"/>
    <w:rsid w:val="1FAD2A59"/>
    <w:rsid w:val="20036B1D"/>
    <w:rsid w:val="231C1B1E"/>
    <w:rsid w:val="23DF3E3D"/>
    <w:rsid w:val="24005C55"/>
    <w:rsid w:val="242B17EC"/>
    <w:rsid w:val="25AF524A"/>
    <w:rsid w:val="26C1503C"/>
    <w:rsid w:val="280653FC"/>
    <w:rsid w:val="28667C49"/>
    <w:rsid w:val="28D20F9D"/>
    <w:rsid w:val="29E41A77"/>
    <w:rsid w:val="2C491D5B"/>
    <w:rsid w:val="30E3452C"/>
    <w:rsid w:val="31C12394"/>
    <w:rsid w:val="329E3115"/>
    <w:rsid w:val="362D61BF"/>
    <w:rsid w:val="36413AA3"/>
    <w:rsid w:val="37F07570"/>
    <w:rsid w:val="38CA554D"/>
    <w:rsid w:val="3B6E44C4"/>
    <w:rsid w:val="3B820DE6"/>
    <w:rsid w:val="3C3F2833"/>
    <w:rsid w:val="41C932CA"/>
    <w:rsid w:val="466510E8"/>
    <w:rsid w:val="47D429C9"/>
    <w:rsid w:val="49494EA2"/>
    <w:rsid w:val="49EC01C1"/>
    <w:rsid w:val="4AE021B1"/>
    <w:rsid w:val="4B3B78E8"/>
    <w:rsid w:val="4B796A3D"/>
    <w:rsid w:val="4DFA2840"/>
    <w:rsid w:val="4FEB78F3"/>
    <w:rsid w:val="508166BD"/>
    <w:rsid w:val="53310CD0"/>
    <w:rsid w:val="555C4F85"/>
    <w:rsid w:val="587D6765"/>
    <w:rsid w:val="58C832DE"/>
    <w:rsid w:val="598002BB"/>
    <w:rsid w:val="5A591B6F"/>
    <w:rsid w:val="61B72CE8"/>
    <w:rsid w:val="65E6594A"/>
    <w:rsid w:val="678C0773"/>
    <w:rsid w:val="6798156D"/>
    <w:rsid w:val="67B4270A"/>
    <w:rsid w:val="682C32F0"/>
    <w:rsid w:val="69AC0C58"/>
    <w:rsid w:val="6B714ABC"/>
    <w:rsid w:val="6C612812"/>
    <w:rsid w:val="6FAD572A"/>
    <w:rsid w:val="70576AAD"/>
    <w:rsid w:val="705838E8"/>
    <w:rsid w:val="717C0D87"/>
    <w:rsid w:val="71CB1E97"/>
    <w:rsid w:val="72012B7F"/>
    <w:rsid w:val="74F31184"/>
    <w:rsid w:val="7AD95EB0"/>
    <w:rsid w:val="7EAD12A3"/>
    <w:rsid w:val="7F27105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nhideWhenUsed="0" w:uiPriority="99" w:name="Medium Grid 1"/>
    <w:lsdException w:qFormat="1" w:unhideWhenUsed="0" w:uiPriority="1"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99" w:name="Colorful Shading Accent 1"/>
    <w:lsdException w:qFormat="1" w:unhideWhenUsed="0" w:uiPriority="34" w:semiHidden="0" w:name="Colorful List Accent 1"/>
    <w:lsdException w:qFormat="1" w:unhideWhenUsed="0" w:uiPriority="29" w:semiHidden="0" w:name="Colorful Grid Accent 1"/>
    <w:lsdException w:qFormat="1" w:unhideWhenUsed="0" w:uiPriority="30"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next w:val="2"/>
    <w:qFormat/>
    <w:uiPriority w:val="0"/>
    <w:pPr>
      <w:widowControl w:val="0"/>
      <w:jc w:val="both"/>
    </w:pPr>
    <w:rPr>
      <w:kern w:val="2"/>
      <w:sz w:val="21"/>
      <w:szCs w:val="22"/>
      <w:lang w:val="en-US" w:eastAsia="zh-CN" w:bidi="ar-SA"/>
    </w:rPr>
  </w:style>
  <w:style w:type="character" w:default="1" w:styleId="11">
    <w:name w:val="Default Paragraph Font"/>
    <w:unhideWhenUsed/>
    <w:uiPriority w:val="1"/>
  </w:style>
  <w:style w:type="table" w:default="1" w:styleId="9">
    <w:name w:val="Normal Table"/>
    <w:unhideWhenUsed/>
    <w:qFormat/>
    <w:uiPriority w:val="99"/>
    <w:tblPr>
      <w:tblStyle w:val="9"/>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qFormat/>
    <w:uiPriority w:val="0"/>
    <w:pPr>
      <w:spacing w:after="120" w:afterLines="0" w:afterAutospacing="0"/>
    </w:pPr>
  </w:style>
  <w:style w:type="paragraph" w:styleId="4">
    <w:name w:val="annotation text"/>
    <w:basedOn w:val="1"/>
    <w:link w:val="13"/>
    <w:unhideWhenUsed/>
    <w:uiPriority w:val="99"/>
    <w:pPr>
      <w:jc w:val="left"/>
    </w:pPr>
  </w:style>
  <w:style w:type="paragraph" w:styleId="5">
    <w:name w:val="Balloon Text"/>
    <w:basedOn w:val="1"/>
    <w:link w:val="14"/>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7"/>
    <w:unhideWhenUsed/>
    <w:uiPriority w:val="99"/>
    <w:rPr>
      <w:b/>
      <w:bCs/>
    </w:rPr>
  </w:style>
  <w:style w:type="table" w:styleId="10">
    <w:name w:val="Table Grid"/>
    <w:basedOn w:val="9"/>
    <w:uiPriority w:val="59"/>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unhideWhenUsed/>
    <w:uiPriority w:val="99"/>
    <w:rPr>
      <w:sz w:val="21"/>
      <w:szCs w:val="21"/>
    </w:rPr>
  </w:style>
  <w:style w:type="character" w:customStyle="1" w:styleId="13">
    <w:name w:val="批注文字 Char"/>
    <w:link w:val="4"/>
    <w:semiHidden/>
    <w:uiPriority w:val="99"/>
    <w:rPr>
      <w:kern w:val="2"/>
      <w:sz w:val="21"/>
      <w:szCs w:val="22"/>
    </w:rPr>
  </w:style>
  <w:style w:type="character" w:customStyle="1" w:styleId="14">
    <w:name w:val="批注框文本 Char"/>
    <w:link w:val="5"/>
    <w:semiHidden/>
    <w:uiPriority w:val="99"/>
    <w:rPr>
      <w:kern w:val="2"/>
      <w:sz w:val="18"/>
      <w:szCs w:val="18"/>
    </w:rPr>
  </w:style>
  <w:style w:type="character" w:customStyle="1" w:styleId="15">
    <w:name w:val="页脚 字符"/>
    <w:link w:val="6"/>
    <w:uiPriority w:val="99"/>
    <w:rPr>
      <w:kern w:val="2"/>
      <w:sz w:val="18"/>
      <w:szCs w:val="18"/>
    </w:rPr>
  </w:style>
  <w:style w:type="character" w:customStyle="1" w:styleId="16">
    <w:name w:val="页眉 字符"/>
    <w:link w:val="7"/>
    <w:uiPriority w:val="99"/>
    <w:rPr>
      <w:kern w:val="2"/>
      <w:sz w:val="18"/>
      <w:szCs w:val="18"/>
    </w:rPr>
  </w:style>
  <w:style w:type="character" w:customStyle="1" w:styleId="17">
    <w:name w:val="批注主题 Char"/>
    <w:link w:val="8"/>
    <w:semiHidden/>
    <w:uiPriority w:val="99"/>
    <w:rPr>
      <w:b/>
      <w:bCs/>
      <w:kern w:val="2"/>
      <w:sz w:val="21"/>
      <w:szCs w:val="22"/>
    </w:rPr>
  </w:style>
  <w:style w:type="paragraph" w:customStyle="1" w:styleId="18">
    <w:name w:val="彩色列表 - 着色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1546</Words>
  <Characters>1566</Characters>
  <Lines>9</Lines>
  <Paragraphs>2</Paragraphs>
  <TotalTime>2</TotalTime>
  <ScaleCrop>false</ScaleCrop>
  <LinksUpToDate>false</LinksUpToDate>
  <CharactersWithSpaces>1652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2018-12-05T03:06:00Z</dcterms:created>
  <dc:creator>rnt200</dc:creator>
  <cp:lastModifiedBy>刘雪娟</cp:lastModifiedBy>
  <cp:lastPrinted>2020-05-21T06:03:09Z</cp:lastPrinted>
  <dcterms:modified xsi:type="dcterms:W3CDTF">2025-06-20T02:07:39Z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4CFCAE0A92364955B08C5FBD05972DCB_13</vt:lpwstr>
  </property>
</Properties>
</file>